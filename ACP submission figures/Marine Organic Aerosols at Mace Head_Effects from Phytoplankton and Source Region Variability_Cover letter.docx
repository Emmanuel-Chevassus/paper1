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A1552" w14:textId="77777777" w:rsidR="009437B8" w:rsidRPr="009437B8" w:rsidRDefault="009437B8" w:rsidP="009437B8">
      <w:pPr>
        <w:jc w:val="right"/>
        <w:rPr>
          <w:rFonts w:ascii="Times New Roman" w:hAnsi="Times New Roman" w:cs="Times New Roman"/>
          <w:sz w:val="20"/>
          <w:szCs w:val="20"/>
        </w:rPr>
      </w:pPr>
    </w:p>
    <w:p w14:paraId="0A409F9E" w14:textId="5B297E08" w:rsidR="009437B8" w:rsidRPr="009437B8" w:rsidRDefault="001F0FC5" w:rsidP="009437B8">
      <w:pPr>
        <w:jc w:val="right"/>
        <w:rPr>
          <w:rFonts w:ascii="Times New Roman" w:hAnsi="Times New Roman" w:cs="Times New Roman"/>
          <w:sz w:val="20"/>
          <w:szCs w:val="20"/>
        </w:rPr>
      </w:pPr>
      <w:r>
        <w:rPr>
          <w:rFonts w:ascii="Times New Roman" w:hAnsi="Times New Roman" w:cs="Times New Roman"/>
          <w:sz w:val="20"/>
          <w:szCs w:val="20"/>
        </w:rPr>
        <w:t>12</w:t>
      </w:r>
      <w:r w:rsidR="009437B8" w:rsidRPr="009437B8">
        <w:rPr>
          <w:rFonts w:ascii="Times New Roman" w:hAnsi="Times New Roman" w:cs="Times New Roman"/>
          <w:sz w:val="20"/>
          <w:szCs w:val="20"/>
          <w:vertAlign w:val="superscript"/>
        </w:rPr>
        <w:t>th</w:t>
      </w:r>
      <w:r w:rsidR="009437B8" w:rsidRPr="009437B8">
        <w:rPr>
          <w:rFonts w:ascii="Times New Roman" w:hAnsi="Times New Roman" w:cs="Times New Roman"/>
          <w:sz w:val="20"/>
          <w:szCs w:val="20"/>
        </w:rPr>
        <w:t xml:space="preserve"> </w:t>
      </w:r>
      <w:proofErr w:type="gramStart"/>
      <w:r>
        <w:rPr>
          <w:rFonts w:ascii="Times New Roman" w:hAnsi="Times New Roman" w:cs="Times New Roman"/>
          <w:sz w:val="20"/>
          <w:szCs w:val="20"/>
        </w:rPr>
        <w:t>September</w:t>
      </w:r>
      <w:r w:rsidR="009437B8" w:rsidRPr="009437B8">
        <w:rPr>
          <w:rFonts w:ascii="Times New Roman" w:hAnsi="Times New Roman" w:cs="Times New Roman"/>
          <w:sz w:val="20"/>
          <w:szCs w:val="20"/>
        </w:rPr>
        <w:t>,</w:t>
      </w:r>
      <w:proofErr w:type="gramEnd"/>
      <w:r w:rsidR="009437B8" w:rsidRPr="009437B8">
        <w:rPr>
          <w:rFonts w:ascii="Times New Roman" w:hAnsi="Times New Roman" w:cs="Times New Roman"/>
          <w:sz w:val="20"/>
          <w:szCs w:val="20"/>
        </w:rPr>
        <w:t xml:space="preserve"> 2024</w:t>
      </w:r>
    </w:p>
    <w:p w14:paraId="6C38260B" w14:textId="77777777" w:rsidR="009437B8" w:rsidRPr="009437B8" w:rsidRDefault="009437B8" w:rsidP="009437B8">
      <w:pPr>
        <w:jc w:val="center"/>
        <w:rPr>
          <w:rFonts w:ascii="Times New Roman" w:hAnsi="Times New Roman" w:cs="Times New Roman"/>
          <w:sz w:val="20"/>
          <w:szCs w:val="20"/>
        </w:rPr>
      </w:pPr>
      <w:r w:rsidRPr="009437B8">
        <w:rPr>
          <w:rFonts w:ascii="Times New Roman" w:hAnsi="Times New Roman" w:cs="Times New Roman"/>
          <w:b/>
          <w:sz w:val="20"/>
          <w:szCs w:val="20"/>
        </w:rPr>
        <w:t xml:space="preserve">Submission of </w:t>
      </w:r>
    </w:p>
    <w:p w14:paraId="627F16A7" w14:textId="019AE1D2" w:rsidR="009437B8" w:rsidRPr="009437B8" w:rsidRDefault="009437B8" w:rsidP="00CD2F1C">
      <w:pPr>
        <w:jc w:val="center"/>
        <w:rPr>
          <w:rFonts w:ascii="Times New Roman" w:hAnsi="Times New Roman" w:cs="Times New Roman"/>
          <w:sz w:val="20"/>
          <w:szCs w:val="20"/>
        </w:rPr>
      </w:pPr>
      <w:r w:rsidRPr="009437B8">
        <w:rPr>
          <w:rFonts w:ascii="Times New Roman" w:hAnsi="Times New Roman" w:cs="Times New Roman"/>
          <w:sz w:val="20"/>
          <w:szCs w:val="20"/>
        </w:rPr>
        <w:t>“</w:t>
      </w:r>
      <w:r w:rsidR="001F0FC5" w:rsidRPr="001F0FC5">
        <w:rPr>
          <w:rFonts w:ascii="Times New Roman" w:hAnsi="Times New Roman" w:cs="Times New Roman"/>
          <w:sz w:val="20"/>
          <w:szCs w:val="20"/>
        </w:rPr>
        <w:t>Marine Organic Aerosols at Mace Head: Effects from Phytoplankton and Source Region Variability</w:t>
      </w:r>
      <w:r w:rsidRPr="009437B8">
        <w:rPr>
          <w:rFonts w:ascii="Times New Roman" w:hAnsi="Times New Roman" w:cs="Times New Roman"/>
          <w:sz w:val="20"/>
          <w:szCs w:val="20"/>
        </w:rPr>
        <w:t xml:space="preserve">” by </w:t>
      </w:r>
      <w:r w:rsidR="001F0FC5">
        <w:rPr>
          <w:rFonts w:ascii="Times New Roman" w:hAnsi="Times New Roman" w:cs="Times New Roman"/>
          <w:sz w:val="20"/>
          <w:szCs w:val="20"/>
        </w:rPr>
        <w:t xml:space="preserve">Emmanuel </w:t>
      </w:r>
      <w:proofErr w:type="spellStart"/>
      <w:r w:rsidR="001F0FC5">
        <w:rPr>
          <w:rFonts w:ascii="Times New Roman" w:hAnsi="Times New Roman" w:cs="Times New Roman"/>
          <w:sz w:val="20"/>
          <w:szCs w:val="20"/>
        </w:rPr>
        <w:t>Chevassus</w:t>
      </w:r>
      <w:proofErr w:type="spellEnd"/>
      <w:r w:rsidR="001F0FC5">
        <w:rPr>
          <w:rFonts w:ascii="Times New Roman" w:hAnsi="Times New Roman" w:cs="Times New Roman"/>
          <w:sz w:val="20"/>
          <w:szCs w:val="20"/>
        </w:rPr>
        <w:t xml:space="preserve"> </w:t>
      </w:r>
      <w:r w:rsidRPr="009437B8">
        <w:rPr>
          <w:rFonts w:ascii="Times New Roman" w:hAnsi="Times New Roman" w:cs="Times New Roman"/>
          <w:sz w:val="20"/>
          <w:szCs w:val="20"/>
        </w:rPr>
        <w:t>et al.</w:t>
      </w:r>
    </w:p>
    <w:p w14:paraId="4094E4BA" w14:textId="77777777" w:rsidR="009437B8" w:rsidRDefault="009437B8">
      <w:pPr>
        <w:rPr>
          <w:rFonts w:ascii="Times New Roman" w:hAnsi="Times New Roman" w:cs="Times New Roman"/>
          <w:b/>
          <w:sz w:val="20"/>
          <w:szCs w:val="20"/>
        </w:rPr>
      </w:pPr>
      <w:r w:rsidRPr="009437B8">
        <w:rPr>
          <w:rFonts w:ascii="Times New Roman" w:hAnsi="Times New Roman" w:cs="Times New Roman"/>
          <w:b/>
          <w:sz w:val="20"/>
          <w:szCs w:val="20"/>
        </w:rPr>
        <w:t xml:space="preserve">Dear Editor, </w:t>
      </w:r>
    </w:p>
    <w:p w14:paraId="52388AD2" w14:textId="5B4CD5E3" w:rsidR="00BC0B65" w:rsidRPr="00233B3B" w:rsidRDefault="009437B8" w:rsidP="002B79CB">
      <w:pPr>
        <w:rPr>
          <w:rFonts w:ascii="Times New Roman" w:hAnsi="Times New Roman" w:cs="Times New Roman"/>
          <w:sz w:val="20"/>
          <w:szCs w:val="20"/>
        </w:rPr>
      </w:pPr>
      <w:r w:rsidRPr="009437B8">
        <w:rPr>
          <w:rFonts w:ascii="Times New Roman" w:hAnsi="Times New Roman" w:cs="Times New Roman"/>
          <w:sz w:val="20"/>
          <w:szCs w:val="20"/>
        </w:rPr>
        <w:t xml:space="preserve">Please find </w:t>
      </w:r>
      <w:r w:rsidR="00350C7E">
        <w:rPr>
          <w:rFonts w:ascii="Times New Roman" w:hAnsi="Times New Roman" w:cs="Times New Roman"/>
          <w:sz w:val="20"/>
          <w:szCs w:val="20"/>
        </w:rPr>
        <w:t>‘</w:t>
      </w:r>
      <w:r w:rsidR="00A4583B" w:rsidRPr="00A4583B">
        <w:rPr>
          <w:rFonts w:ascii="Times New Roman" w:hAnsi="Times New Roman" w:cs="Times New Roman"/>
          <w:sz w:val="20"/>
          <w:szCs w:val="20"/>
        </w:rPr>
        <w:t>Marine Organic Aerosols at Mace Head: Effects from Phytoplankton and Source Region Variability</w:t>
      </w:r>
      <w:r w:rsidR="00350C7E">
        <w:rPr>
          <w:rFonts w:ascii="Times New Roman" w:hAnsi="Times New Roman" w:cs="Times New Roman"/>
          <w:sz w:val="20"/>
          <w:szCs w:val="20"/>
        </w:rPr>
        <w:t xml:space="preserve">, </w:t>
      </w:r>
      <w:r w:rsidR="00350C7E" w:rsidRPr="00350C7E">
        <w:rPr>
          <w:rFonts w:ascii="Times New Roman" w:hAnsi="Times New Roman" w:cs="Times New Roman"/>
          <w:sz w:val="20"/>
          <w:szCs w:val="20"/>
        </w:rPr>
        <w:t>by</w:t>
      </w:r>
      <w:r w:rsidR="00A4583B">
        <w:rPr>
          <w:rFonts w:ascii="Times New Roman" w:hAnsi="Times New Roman" w:cs="Times New Roman"/>
          <w:sz w:val="20"/>
          <w:szCs w:val="20"/>
        </w:rPr>
        <w:t xml:space="preserve"> Emmanuel </w:t>
      </w:r>
      <w:proofErr w:type="spellStart"/>
      <w:r w:rsidR="00A4583B">
        <w:rPr>
          <w:rFonts w:ascii="Times New Roman" w:hAnsi="Times New Roman" w:cs="Times New Roman"/>
          <w:sz w:val="20"/>
          <w:szCs w:val="20"/>
        </w:rPr>
        <w:t>Chevassus</w:t>
      </w:r>
      <w:proofErr w:type="spellEnd"/>
      <w:r w:rsidR="00A4583B">
        <w:rPr>
          <w:rFonts w:ascii="Times New Roman" w:hAnsi="Times New Roman" w:cs="Times New Roman"/>
          <w:sz w:val="20"/>
          <w:szCs w:val="20"/>
        </w:rPr>
        <w:t xml:space="preserve"> </w:t>
      </w:r>
      <w:r w:rsidR="00350C7E" w:rsidRPr="00350C7E">
        <w:rPr>
          <w:rFonts w:ascii="Times New Roman" w:hAnsi="Times New Roman" w:cs="Times New Roman"/>
          <w:sz w:val="20"/>
          <w:szCs w:val="20"/>
        </w:rPr>
        <w:t>et al.</w:t>
      </w:r>
      <w:r w:rsidR="00350C7E">
        <w:rPr>
          <w:rFonts w:ascii="Times New Roman" w:hAnsi="Times New Roman" w:cs="Times New Roman"/>
          <w:sz w:val="20"/>
          <w:szCs w:val="20"/>
        </w:rPr>
        <w:t xml:space="preserve">, </w:t>
      </w:r>
      <w:r w:rsidRPr="009437B8">
        <w:rPr>
          <w:rFonts w:ascii="Times New Roman" w:hAnsi="Times New Roman" w:cs="Times New Roman"/>
          <w:sz w:val="20"/>
          <w:szCs w:val="20"/>
        </w:rPr>
        <w:t xml:space="preserve">submitted for consideration for publication in </w:t>
      </w:r>
      <w:r w:rsidR="00A644EA">
        <w:rPr>
          <w:rFonts w:ascii="Times New Roman" w:hAnsi="Times New Roman" w:cs="Times New Roman"/>
          <w:i/>
          <w:sz w:val="20"/>
          <w:szCs w:val="20"/>
        </w:rPr>
        <w:t>Atmospheric Chemistry and Physics</w:t>
      </w:r>
      <w:r w:rsidR="007C0ED6">
        <w:rPr>
          <w:rFonts w:ascii="Times New Roman" w:hAnsi="Times New Roman" w:cs="Times New Roman"/>
          <w:i/>
          <w:sz w:val="20"/>
          <w:szCs w:val="20"/>
        </w:rPr>
        <w:t xml:space="preserve"> </w:t>
      </w:r>
      <w:r w:rsidR="007C0ED6">
        <w:rPr>
          <w:rFonts w:ascii="Times New Roman" w:hAnsi="Times New Roman" w:cs="Times New Roman"/>
          <w:iCs/>
          <w:sz w:val="20"/>
          <w:szCs w:val="20"/>
        </w:rPr>
        <w:t>(ACP)</w:t>
      </w:r>
      <w:r w:rsidR="00A644EA">
        <w:rPr>
          <w:rFonts w:ascii="Times New Roman" w:hAnsi="Times New Roman" w:cs="Times New Roman"/>
          <w:i/>
          <w:sz w:val="20"/>
          <w:szCs w:val="20"/>
        </w:rPr>
        <w:t>.</w:t>
      </w:r>
      <w:r w:rsidR="00A4583B">
        <w:rPr>
          <w:rFonts w:ascii="Times New Roman" w:hAnsi="Times New Roman" w:cs="Times New Roman"/>
          <w:i/>
          <w:sz w:val="20"/>
          <w:szCs w:val="20"/>
        </w:rPr>
        <w:t xml:space="preserve"> </w:t>
      </w:r>
      <w:r w:rsidR="00885DC9">
        <w:rPr>
          <w:rFonts w:ascii="Times New Roman" w:hAnsi="Times New Roman" w:cs="Times New Roman"/>
          <w:sz w:val="20"/>
          <w:szCs w:val="20"/>
        </w:rPr>
        <w:t>This study presents the first</w:t>
      </w:r>
      <w:r w:rsidR="004451DA">
        <w:rPr>
          <w:rFonts w:ascii="Times New Roman" w:hAnsi="Times New Roman" w:cs="Times New Roman"/>
          <w:sz w:val="20"/>
          <w:szCs w:val="20"/>
        </w:rPr>
        <w:t xml:space="preserve"> source apportionment</w:t>
      </w:r>
      <w:r w:rsidR="00885DC9">
        <w:rPr>
          <w:rFonts w:ascii="Times New Roman" w:hAnsi="Times New Roman" w:cs="Times New Roman"/>
          <w:sz w:val="20"/>
          <w:szCs w:val="20"/>
        </w:rPr>
        <w:t xml:space="preserve"> from </w:t>
      </w:r>
      <w:r w:rsidR="004451DA" w:rsidRPr="004451DA">
        <w:rPr>
          <w:rFonts w:ascii="Times New Roman" w:hAnsi="Times New Roman" w:cs="Times New Roman"/>
          <w:sz w:val="20"/>
          <w:szCs w:val="20"/>
        </w:rPr>
        <w:t>high-resolution time-of-flight aerosol mass spectrometer (HR-ToF-AMS)</w:t>
      </w:r>
      <w:r w:rsidR="004451DA">
        <w:rPr>
          <w:rFonts w:ascii="Times New Roman" w:hAnsi="Times New Roman" w:cs="Times New Roman"/>
          <w:sz w:val="20"/>
          <w:szCs w:val="20"/>
        </w:rPr>
        <w:t xml:space="preserve"> measurements at Mace Head. R</w:t>
      </w:r>
      <w:r w:rsidR="004451DA" w:rsidRPr="004451DA">
        <w:rPr>
          <w:rFonts w:ascii="Times New Roman" w:hAnsi="Times New Roman" w:cs="Times New Roman"/>
          <w:sz w:val="20"/>
          <w:szCs w:val="20"/>
        </w:rPr>
        <w:t>esolve</w:t>
      </w:r>
      <w:r w:rsidR="004451DA">
        <w:rPr>
          <w:rFonts w:ascii="Times New Roman" w:hAnsi="Times New Roman" w:cs="Times New Roman"/>
          <w:sz w:val="20"/>
          <w:szCs w:val="20"/>
        </w:rPr>
        <w:t>d</w:t>
      </w:r>
      <w:r w:rsidR="004451DA" w:rsidRPr="004451DA">
        <w:rPr>
          <w:rFonts w:ascii="Times New Roman" w:hAnsi="Times New Roman" w:cs="Times New Roman"/>
          <w:sz w:val="20"/>
          <w:szCs w:val="20"/>
        </w:rPr>
        <w:t xml:space="preserve"> </w:t>
      </w:r>
      <w:r w:rsidR="00A94FF5">
        <w:rPr>
          <w:rFonts w:ascii="Times New Roman" w:hAnsi="Times New Roman" w:cs="Times New Roman"/>
          <w:sz w:val="20"/>
          <w:szCs w:val="20"/>
        </w:rPr>
        <w:t xml:space="preserve">organic aerosols </w:t>
      </w:r>
      <w:r w:rsidR="004451DA" w:rsidRPr="004451DA">
        <w:rPr>
          <w:rFonts w:ascii="Times New Roman" w:hAnsi="Times New Roman" w:cs="Times New Roman"/>
          <w:sz w:val="20"/>
          <w:szCs w:val="20"/>
        </w:rPr>
        <w:t xml:space="preserve">sources </w:t>
      </w:r>
      <w:r w:rsidR="004451DA">
        <w:rPr>
          <w:rFonts w:ascii="Times New Roman" w:hAnsi="Times New Roman" w:cs="Times New Roman"/>
          <w:sz w:val="20"/>
          <w:szCs w:val="20"/>
        </w:rPr>
        <w:t xml:space="preserve">were marked by </w:t>
      </w:r>
      <w:r w:rsidR="004451DA" w:rsidRPr="004451DA">
        <w:rPr>
          <w:rFonts w:ascii="Times New Roman" w:hAnsi="Times New Roman" w:cs="Times New Roman"/>
          <w:sz w:val="20"/>
          <w:szCs w:val="20"/>
        </w:rPr>
        <w:t>prevailing pristine maritime conditions</w:t>
      </w:r>
      <w:r w:rsidR="00885DC9">
        <w:rPr>
          <w:rFonts w:ascii="Times New Roman" w:hAnsi="Times New Roman" w:cs="Times New Roman"/>
          <w:sz w:val="20"/>
          <w:szCs w:val="20"/>
        </w:rPr>
        <w:t xml:space="preserve"> with </w:t>
      </w:r>
      <w:r w:rsidR="00885DC9" w:rsidRPr="00885DC9">
        <w:rPr>
          <w:rFonts w:ascii="Times New Roman" w:hAnsi="Times New Roman" w:cs="Times New Roman"/>
          <w:sz w:val="20"/>
          <w:szCs w:val="20"/>
        </w:rPr>
        <w:t>balanced mass contributions from</w:t>
      </w:r>
      <w:r w:rsidR="00885DC9">
        <w:rPr>
          <w:rFonts w:ascii="Times New Roman" w:hAnsi="Times New Roman" w:cs="Times New Roman"/>
          <w:sz w:val="20"/>
          <w:szCs w:val="20"/>
        </w:rPr>
        <w:t xml:space="preserve"> </w:t>
      </w:r>
      <w:r w:rsidR="00C97D7D">
        <w:rPr>
          <w:rFonts w:ascii="Times New Roman" w:hAnsi="Times New Roman" w:cs="Times New Roman"/>
          <w:sz w:val="20"/>
          <w:szCs w:val="20"/>
        </w:rPr>
        <w:t>both</w:t>
      </w:r>
      <w:r w:rsidR="00885DC9" w:rsidRPr="00885DC9">
        <w:rPr>
          <w:rFonts w:ascii="Times New Roman" w:hAnsi="Times New Roman" w:cs="Times New Roman"/>
          <w:sz w:val="20"/>
          <w:szCs w:val="20"/>
        </w:rPr>
        <w:t xml:space="preserve"> </w:t>
      </w:r>
      <w:r w:rsidR="00885DC9">
        <w:rPr>
          <w:rFonts w:ascii="Times New Roman" w:hAnsi="Times New Roman" w:cs="Times New Roman"/>
          <w:sz w:val="20"/>
          <w:szCs w:val="20"/>
        </w:rPr>
        <w:t xml:space="preserve">primary and secondary sources. </w:t>
      </w:r>
      <w:r w:rsidR="00C97D7D">
        <w:rPr>
          <w:rFonts w:ascii="Times New Roman" w:hAnsi="Times New Roman" w:cs="Times New Roman"/>
          <w:sz w:val="20"/>
          <w:szCs w:val="20"/>
        </w:rPr>
        <w:t>We introduce the use of a new metric “effective transfer entropy” to predict how secondary aerosols originate from their reactants – This analysis establish</w:t>
      </w:r>
      <w:r w:rsidR="00C21C27">
        <w:rPr>
          <w:rFonts w:ascii="Times New Roman" w:hAnsi="Times New Roman" w:cs="Times New Roman"/>
          <w:sz w:val="20"/>
          <w:szCs w:val="20"/>
        </w:rPr>
        <w:t>es</w:t>
      </w:r>
      <w:r w:rsidR="00C97D7D">
        <w:rPr>
          <w:rFonts w:ascii="Times New Roman" w:hAnsi="Times New Roman" w:cs="Times New Roman"/>
          <w:sz w:val="20"/>
          <w:szCs w:val="20"/>
        </w:rPr>
        <w:t xml:space="preserve"> that </w:t>
      </w:r>
      <w:r w:rsidR="00A00C9B">
        <w:rPr>
          <w:rFonts w:ascii="Times New Roman" w:hAnsi="Times New Roman" w:cs="Times New Roman"/>
          <w:sz w:val="20"/>
          <w:szCs w:val="20"/>
        </w:rPr>
        <w:t>oxidised</w:t>
      </w:r>
      <w:r w:rsidR="00C97D7D">
        <w:rPr>
          <w:rFonts w:ascii="Times New Roman" w:hAnsi="Times New Roman" w:cs="Times New Roman"/>
          <w:sz w:val="20"/>
          <w:szCs w:val="20"/>
        </w:rPr>
        <w:t xml:space="preserve"> SOA are a blend formed from </w:t>
      </w:r>
      <w:r w:rsidR="00C97D7D" w:rsidRPr="00C97D7D">
        <w:rPr>
          <w:rFonts w:ascii="Times New Roman" w:hAnsi="Times New Roman" w:cs="Times New Roman"/>
          <w:sz w:val="20"/>
          <w:szCs w:val="20"/>
        </w:rPr>
        <w:t>open ocean air masses aging through ozonolysis</w:t>
      </w:r>
      <w:r w:rsidR="00A00C9B">
        <w:rPr>
          <w:rFonts w:ascii="Times New Roman" w:hAnsi="Times New Roman" w:cs="Times New Roman"/>
          <w:sz w:val="20"/>
          <w:szCs w:val="20"/>
        </w:rPr>
        <w:t xml:space="preserve"> </w:t>
      </w:r>
      <w:r w:rsidR="00C97D7D" w:rsidRPr="00C97D7D">
        <w:rPr>
          <w:rFonts w:ascii="Times New Roman" w:hAnsi="Times New Roman" w:cs="Times New Roman"/>
          <w:sz w:val="20"/>
          <w:szCs w:val="20"/>
        </w:rPr>
        <w:t>and local Peat-OA oxidation.</w:t>
      </w:r>
      <w:r w:rsidR="00C97D7D">
        <w:rPr>
          <w:rFonts w:ascii="Times New Roman" w:hAnsi="Times New Roman" w:cs="Times New Roman"/>
          <w:sz w:val="20"/>
          <w:szCs w:val="20"/>
        </w:rPr>
        <w:t xml:space="preserve"> </w:t>
      </w:r>
      <w:r w:rsidR="00A00C9B">
        <w:rPr>
          <w:rFonts w:ascii="Times New Roman" w:hAnsi="Times New Roman" w:cs="Times New Roman"/>
          <w:sz w:val="20"/>
          <w:szCs w:val="20"/>
        </w:rPr>
        <w:t>We also suggest that the Greenland summertime blocking</w:t>
      </w:r>
      <w:r w:rsidR="003C6614">
        <w:rPr>
          <w:rFonts w:ascii="Times New Roman" w:hAnsi="Times New Roman" w:cs="Times New Roman"/>
          <w:sz w:val="20"/>
          <w:szCs w:val="20"/>
        </w:rPr>
        <w:t xml:space="preserve"> </w:t>
      </w:r>
      <w:r w:rsidR="00A00C9B">
        <w:rPr>
          <w:rFonts w:ascii="Times New Roman" w:hAnsi="Times New Roman" w:cs="Times New Roman"/>
          <w:sz w:val="20"/>
          <w:szCs w:val="20"/>
        </w:rPr>
        <w:t xml:space="preserve">might be a yet unexplored source of secondary aerosols. </w:t>
      </w:r>
      <w:r w:rsidR="00C97D7D">
        <w:rPr>
          <w:rFonts w:ascii="Times New Roman" w:hAnsi="Times New Roman" w:cs="Times New Roman"/>
          <w:sz w:val="20"/>
          <w:szCs w:val="20"/>
        </w:rPr>
        <w:t>Conversely</w:t>
      </w:r>
      <w:r w:rsidR="00A00C9B">
        <w:rPr>
          <w:rFonts w:ascii="Times New Roman" w:hAnsi="Times New Roman" w:cs="Times New Roman"/>
          <w:sz w:val="20"/>
          <w:szCs w:val="20"/>
        </w:rPr>
        <w:t xml:space="preserve"> our transfer entropy approach </w:t>
      </w:r>
      <w:r w:rsidR="00C97D7D">
        <w:rPr>
          <w:rFonts w:ascii="Times New Roman" w:hAnsi="Times New Roman" w:cs="Times New Roman"/>
          <w:sz w:val="20"/>
          <w:szCs w:val="20"/>
        </w:rPr>
        <w:t xml:space="preserve">also demonstrates that other open Ocean </w:t>
      </w:r>
      <w:r w:rsidR="00A00C9B">
        <w:rPr>
          <w:rFonts w:ascii="Times New Roman" w:hAnsi="Times New Roman" w:cs="Times New Roman"/>
          <w:sz w:val="20"/>
          <w:szCs w:val="20"/>
        </w:rPr>
        <w:t>sources</w:t>
      </w:r>
      <w:r w:rsidR="00C97D7D">
        <w:rPr>
          <w:rFonts w:ascii="Times New Roman" w:hAnsi="Times New Roman" w:cs="Times New Roman"/>
          <w:sz w:val="20"/>
          <w:szCs w:val="20"/>
        </w:rPr>
        <w:t>, namely, primary organic aerosols</w:t>
      </w:r>
      <w:r w:rsidR="005D3A8F">
        <w:rPr>
          <w:rFonts w:ascii="Times New Roman" w:hAnsi="Times New Roman" w:cs="Times New Roman"/>
          <w:sz w:val="20"/>
          <w:szCs w:val="20"/>
        </w:rPr>
        <w:t xml:space="preserve"> (PMOA)</w:t>
      </w:r>
      <w:r w:rsidR="00C97D7D">
        <w:rPr>
          <w:rFonts w:ascii="Times New Roman" w:hAnsi="Times New Roman" w:cs="Times New Roman"/>
          <w:sz w:val="20"/>
          <w:szCs w:val="20"/>
        </w:rPr>
        <w:t xml:space="preserve"> and </w:t>
      </w:r>
      <w:proofErr w:type="spellStart"/>
      <w:r w:rsidR="00C97D7D">
        <w:rPr>
          <w:rFonts w:ascii="Times New Roman" w:hAnsi="Times New Roman" w:cs="Times New Roman"/>
          <w:sz w:val="20"/>
          <w:szCs w:val="20"/>
        </w:rPr>
        <w:t>methanesulphonic</w:t>
      </w:r>
      <w:proofErr w:type="spellEnd"/>
      <w:r w:rsidR="00C97D7D">
        <w:rPr>
          <w:rFonts w:ascii="Times New Roman" w:hAnsi="Times New Roman" w:cs="Times New Roman"/>
          <w:sz w:val="20"/>
          <w:szCs w:val="20"/>
        </w:rPr>
        <w:t xml:space="preserve"> acid</w:t>
      </w:r>
      <w:r w:rsidR="005D3A8F">
        <w:rPr>
          <w:rFonts w:ascii="Times New Roman" w:hAnsi="Times New Roman" w:cs="Times New Roman"/>
          <w:sz w:val="20"/>
          <w:szCs w:val="20"/>
        </w:rPr>
        <w:t xml:space="preserve"> (MSA-OA)</w:t>
      </w:r>
      <w:r w:rsidR="00C97D7D">
        <w:rPr>
          <w:rFonts w:ascii="Times New Roman" w:hAnsi="Times New Roman" w:cs="Times New Roman"/>
          <w:sz w:val="20"/>
          <w:szCs w:val="20"/>
        </w:rPr>
        <w:t xml:space="preserve"> are fully exempt of anthropogenic influences.</w:t>
      </w:r>
      <w:r w:rsidR="00A00C9B">
        <w:rPr>
          <w:rFonts w:ascii="Times New Roman" w:hAnsi="Times New Roman" w:cs="Times New Roman"/>
          <w:sz w:val="20"/>
          <w:szCs w:val="20"/>
        </w:rPr>
        <w:t xml:space="preserve"> We trust that this work </w:t>
      </w:r>
      <w:r w:rsidR="00A00C9B" w:rsidRPr="00A00C9B">
        <w:rPr>
          <w:rFonts w:ascii="Times New Roman" w:hAnsi="Times New Roman" w:cs="Times New Roman"/>
          <w:sz w:val="20"/>
          <w:szCs w:val="20"/>
        </w:rPr>
        <w:t>is appropriate for publication by ACP</w:t>
      </w:r>
      <w:r w:rsidR="00A00C9B">
        <w:rPr>
          <w:rFonts w:ascii="Times New Roman" w:hAnsi="Times New Roman" w:cs="Times New Roman"/>
          <w:sz w:val="20"/>
          <w:szCs w:val="20"/>
        </w:rPr>
        <w:t xml:space="preserve"> as it</w:t>
      </w:r>
      <w:r w:rsidR="005D3A8F">
        <w:rPr>
          <w:rFonts w:ascii="Times New Roman" w:hAnsi="Times New Roman" w:cs="Times New Roman"/>
          <w:sz w:val="20"/>
          <w:szCs w:val="20"/>
        </w:rPr>
        <w:t xml:space="preserve"> demonstrates that reactants leading to secondary formation can be predicted but also provides a characterisation of marine sources building up </w:t>
      </w:r>
      <w:r w:rsidR="00A00C9B">
        <w:rPr>
          <w:rFonts w:ascii="Times New Roman" w:hAnsi="Times New Roman" w:cs="Times New Roman"/>
          <w:sz w:val="20"/>
          <w:szCs w:val="20"/>
        </w:rPr>
        <w:t>on previously identified</w:t>
      </w:r>
      <w:r w:rsidR="005D3A8F">
        <w:rPr>
          <w:rFonts w:ascii="Times New Roman" w:hAnsi="Times New Roman" w:cs="Times New Roman"/>
          <w:sz w:val="20"/>
          <w:szCs w:val="20"/>
        </w:rPr>
        <w:t xml:space="preserve"> tracers. Notably that PMOA reflects phytoplankton </w:t>
      </w:r>
      <w:r w:rsidR="003C6614" w:rsidRPr="003C6614">
        <w:rPr>
          <w:rFonts w:ascii="Times New Roman" w:hAnsi="Times New Roman" w:cs="Times New Roman"/>
          <w:sz w:val="20"/>
          <w:szCs w:val="20"/>
        </w:rPr>
        <w:t xml:space="preserve">extracellular metabolic </w:t>
      </w:r>
      <w:r w:rsidR="003C6614">
        <w:rPr>
          <w:rFonts w:ascii="Times New Roman" w:hAnsi="Times New Roman" w:cs="Times New Roman"/>
          <w:sz w:val="20"/>
          <w:szCs w:val="20"/>
        </w:rPr>
        <w:t xml:space="preserve">processes largely </w:t>
      </w:r>
      <w:r w:rsidR="003C6614" w:rsidRPr="003C6614">
        <w:rPr>
          <w:rFonts w:ascii="Times New Roman" w:hAnsi="Times New Roman" w:cs="Times New Roman"/>
          <w:sz w:val="20"/>
          <w:szCs w:val="20"/>
        </w:rPr>
        <w:t>shaped by abacterial processes</w:t>
      </w:r>
      <w:r w:rsidR="003C6614">
        <w:rPr>
          <w:rFonts w:ascii="Times New Roman" w:hAnsi="Times New Roman" w:cs="Times New Roman"/>
          <w:sz w:val="20"/>
          <w:szCs w:val="20"/>
        </w:rPr>
        <w:t xml:space="preserve"> whereas MSA-OA is marked by stress enzyme</w:t>
      </w:r>
      <w:r w:rsidR="00BD2C98">
        <w:rPr>
          <w:rFonts w:ascii="Times New Roman" w:hAnsi="Times New Roman" w:cs="Times New Roman"/>
          <w:sz w:val="20"/>
          <w:szCs w:val="20"/>
        </w:rPr>
        <w:t>s</w:t>
      </w:r>
      <w:r w:rsidR="003C6614">
        <w:rPr>
          <w:rFonts w:ascii="Times New Roman" w:hAnsi="Times New Roman" w:cs="Times New Roman"/>
          <w:sz w:val="20"/>
          <w:szCs w:val="20"/>
        </w:rPr>
        <w:t xml:space="preserve">. </w:t>
      </w:r>
      <w:r w:rsidR="00233B3B" w:rsidRPr="00233B3B">
        <w:rPr>
          <w:rFonts w:ascii="Times New Roman" w:hAnsi="Times New Roman" w:cs="Times New Roman"/>
          <w:sz w:val="20"/>
          <w:szCs w:val="20"/>
        </w:rPr>
        <w:t>The manuscript introduces a novel approach for calculating lag</w:t>
      </w:r>
      <w:r w:rsidR="00233B3B">
        <w:rPr>
          <w:rFonts w:ascii="Times New Roman" w:hAnsi="Times New Roman" w:cs="Times New Roman"/>
          <w:sz w:val="20"/>
          <w:szCs w:val="20"/>
        </w:rPr>
        <w:t>s</w:t>
      </w:r>
      <w:r w:rsidR="00233B3B" w:rsidRPr="00233B3B">
        <w:rPr>
          <w:rFonts w:ascii="Times New Roman" w:hAnsi="Times New Roman" w:cs="Times New Roman"/>
          <w:sz w:val="20"/>
          <w:szCs w:val="20"/>
        </w:rPr>
        <w:t xml:space="preserve"> between phytoplankton activity and aerosol formation. Traditionally, chlorophyll-a</w:t>
      </w:r>
      <w:r w:rsidR="00233B3B">
        <w:rPr>
          <w:rFonts w:ascii="Times New Roman" w:hAnsi="Times New Roman" w:cs="Times New Roman"/>
          <w:sz w:val="20"/>
          <w:szCs w:val="20"/>
        </w:rPr>
        <w:t xml:space="preserve"> </w:t>
      </w:r>
      <w:r w:rsidR="00233B3B" w:rsidRPr="00233B3B">
        <w:rPr>
          <w:rFonts w:ascii="Times New Roman" w:hAnsi="Times New Roman" w:cs="Times New Roman"/>
          <w:sz w:val="20"/>
          <w:szCs w:val="20"/>
        </w:rPr>
        <w:t>has been used as a tracer for phytoplankton, here</w:t>
      </w:r>
      <w:r w:rsidR="00233B3B">
        <w:rPr>
          <w:rFonts w:ascii="Times New Roman" w:hAnsi="Times New Roman" w:cs="Times New Roman"/>
          <w:sz w:val="20"/>
          <w:szCs w:val="20"/>
        </w:rPr>
        <w:t xml:space="preserve"> we improve on this approach by retrieving instead specific </w:t>
      </w:r>
      <w:r w:rsidR="00233B3B" w:rsidRPr="00233B3B">
        <w:rPr>
          <w:rFonts w:ascii="Times New Roman" w:hAnsi="Times New Roman" w:cs="Times New Roman"/>
          <w:sz w:val="20"/>
          <w:szCs w:val="20"/>
        </w:rPr>
        <w:t>phytoplankton taxa such as diatoms, coccolithophores, cyanobacteria, and green algae</w:t>
      </w:r>
      <w:r w:rsidR="00233B3B">
        <w:rPr>
          <w:rFonts w:ascii="Times New Roman" w:hAnsi="Times New Roman" w:cs="Times New Roman"/>
          <w:sz w:val="20"/>
          <w:szCs w:val="20"/>
        </w:rPr>
        <w:t xml:space="preserve"> from</w:t>
      </w:r>
      <w:r w:rsidR="00233B3B" w:rsidRPr="00233B3B">
        <w:rPr>
          <w:rFonts w:ascii="Times New Roman" w:hAnsi="Times New Roman" w:cs="Times New Roman"/>
          <w:sz w:val="20"/>
          <w:szCs w:val="20"/>
        </w:rPr>
        <w:t xml:space="preserve"> the NASA Ocean Biogeochemical Model (NOBM)</w:t>
      </w:r>
      <w:r w:rsidR="00233B3B">
        <w:rPr>
          <w:rFonts w:ascii="Times New Roman" w:hAnsi="Times New Roman" w:cs="Times New Roman"/>
          <w:sz w:val="20"/>
          <w:szCs w:val="20"/>
        </w:rPr>
        <w:t xml:space="preserve">. </w:t>
      </w:r>
      <w:r w:rsidR="00233B3B" w:rsidRPr="00233B3B">
        <w:rPr>
          <w:rFonts w:ascii="Times New Roman" w:hAnsi="Times New Roman" w:cs="Times New Roman"/>
          <w:sz w:val="20"/>
          <w:szCs w:val="20"/>
        </w:rPr>
        <w:t>The study concludes that MSA-OA forms quickly after coccolithophore blooms (1-2 days), while diatom</w:t>
      </w:r>
      <w:r w:rsidR="00BD2C98">
        <w:rPr>
          <w:rFonts w:ascii="Times New Roman" w:hAnsi="Times New Roman" w:cs="Times New Roman"/>
          <w:sz w:val="20"/>
          <w:szCs w:val="20"/>
        </w:rPr>
        <w:t>s</w:t>
      </w:r>
      <w:r w:rsidR="00233B3B" w:rsidRPr="00233B3B">
        <w:rPr>
          <w:rFonts w:ascii="Times New Roman" w:hAnsi="Times New Roman" w:cs="Times New Roman"/>
          <w:sz w:val="20"/>
          <w:szCs w:val="20"/>
        </w:rPr>
        <w:t xml:space="preserve"> contributions occur more slowly (9 days). In contrast, PMOA is </w:t>
      </w:r>
      <w:r w:rsidR="00233B3B">
        <w:rPr>
          <w:rFonts w:ascii="Times New Roman" w:hAnsi="Times New Roman" w:cs="Times New Roman"/>
          <w:sz w:val="20"/>
          <w:szCs w:val="20"/>
        </w:rPr>
        <w:t>more directly influenced</w:t>
      </w:r>
      <w:r w:rsidR="00233B3B" w:rsidRPr="00233B3B">
        <w:rPr>
          <w:rFonts w:ascii="Times New Roman" w:hAnsi="Times New Roman" w:cs="Times New Roman"/>
          <w:sz w:val="20"/>
          <w:szCs w:val="20"/>
        </w:rPr>
        <w:t xml:space="preserve"> by diatoms (5 days),</w:t>
      </w:r>
      <w:r w:rsidR="00233B3B">
        <w:rPr>
          <w:rFonts w:ascii="Times New Roman" w:hAnsi="Times New Roman" w:cs="Times New Roman"/>
          <w:sz w:val="20"/>
          <w:szCs w:val="20"/>
        </w:rPr>
        <w:t xml:space="preserve"> but also by more diverse groups, namely</w:t>
      </w:r>
      <w:r w:rsidR="00233B3B" w:rsidRPr="00233B3B">
        <w:rPr>
          <w:rFonts w:ascii="Times New Roman" w:hAnsi="Times New Roman" w:cs="Times New Roman"/>
          <w:sz w:val="20"/>
          <w:szCs w:val="20"/>
        </w:rPr>
        <w:t xml:space="preserve"> chlorophytes (10 days), and cyanobacteria (11 days)</w:t>
      </w:r>
      <w:r w:rsidR="00233B3B">
        <w:rPr>
          <w:rFonts w:ascii="Times New Roman" w:hAnsi="Times New Roman" w:cs="Times New Roman"/>
          <w:sz w:val="20"/>
          <w:szCs w:val="20"/>
        </w:rPr>
        <w:t>.</w:t>
      </w:r>
      <w:r w:rsidR="00CD2F1C">
        <w:rPr>
          <w:rFonts w:ascii="Times New Roman" w:hAnsi="Times New Roman" w:cs="Times New Roman"/>
          <w:sz w:val="20"/>
          <w:szCs w:val="20"/>
        </w:rPr>
        <w:t xml:space="preserve"> </w:t>
      </w:r>
      <w:proofErr w:type="gramStart"/>
      <w:r w:rsidR="00BC0B65" w:rsidRPr="00BC0B65">
        <w:rPr>
          <w:rFonts w:ascii="Times New Roman" w:hAnsi="Times New Roman" w:cs="Times New Roman"/>
          <w:sz w:val="20"/>
          <w:szCs w:val="20"/>
        </w:rPr>
        <w:t>This</w:t>
      </w:r>
      <w:proofErr w:type="gramEnd"/>
      <w:r w:rsidR="00BC0B65" w:rsidRPr="00BC0B65">
        <w:rPr>
          <w:rFonts w:ascii="Times New Roman" w:hAnsi="Times New Roman" w:cs="Times New Roman"/>
          <w:sz w:val="20"/>
          <w:szCs w:val="20"/>
        </w:rPr>
        <w:t xml:space="preserve"> manuscript has not been published and is not under consideration for publication elsewhere.</w:t>
      </w:r>
      <w:r w:rsidR="00233B3B">
        <w:rPr>
          <w:rFonts w:ascii="Times New Roman" w:hAnsi="Times New Roman" w:cs="Times New Roman"/>
          <w:sz w:val="20"/>
          <w:szCs w:val="20"/>
        </w:rPr>
        <w:t xml:space="preserve"> </w:t>
      </w:r>
      <w:r w:rsidR="00BC0B65" w:rsidRPr="00BC0B65">
        <w:rPr>
          <w:rFonts w:ascii="Times New Roman" w:hAnsi="Times New Roman" w:cs="Times New Roman"/>
          <w:sz w:val="20"/>
          <w:szCs w:val="20"/>
        </w:rPr>
        <w:t xml:space="preserve">The authors of this paper have had no prior contact with </w:t>
      </w:r>
      <w:proofErr w:type="gramStart"/>
      <w:r w:rsidR="00BC0B65" w:rsidRPr="00BC0B65">
        <w:rPr>
          <w:rFonts w:ascii="Times New Roman" w:hAnsi="Times New Roman" w:cs="Times New Roman"/>
          <w:sz w:val="20"/>
          <w:szCs w:val="20"/>
        </w:rPr>
        <w:t>a</w:t>
      </w:r>
      <w:proofErr w:type="gramEnd"/>
      <w:r w:rsidR="00BC0B65" w:rsidRPr="00BC0B65">
        <w:rPr>
          <w:rFonts w:ascii="Times New Roman" w:hAnsi="Times New Roman" w:cs="Times New Roman"/>
          <w:sz w:val="20"/>
          <w:szCs w:val="20"/>
        </w:rPr>
        <w:t xml:space="preserve"> ACP Editorial Board Member concerning any of the work described in this manuscript. We have no conflicts of interest to disclose, and we would welcome some of the following experts in atmospheric science to review our report</w:t>
      </w:r>
      <w:r w:rsidR="002B79CB">
        <w:rPr>
          <w:rFonts w:ascii="Times New Roman" w:hAnsi="Times New Roman" w:cs="Times New Roman"/>
          <w:sz w:val="20"/>
          <w:szCs w:val="20"/>
        </w:rPr>
        <w:t xml:space="preserve">: </w:t>
      </w:r>
      <w:r w:rsidR="00A4583B" w:rsidRPr="00A4583B">
        <w:rPr>
          <w:rFonts w:ascii="Times New Roman" w:hAnsi="Times New Roman" w:cs="Times New Roman"/>
          <w:sz w:val="20"/>
          <w:szCs w:val="20"/>
        </w:rPr>
        <w:t>Yangmei Zhang</w:t>
      </w:r>
      <w:r w:rsidR="00A4583B">
        <w:rPr>
          <w:rFonts w:ascii="Times New Roman" w:hAnsi="Times New Roman" w:cs="Times New Roman"/>
          <w:sz w:val="20"/>
          <w:szCs w:val="20"/>
        </w:rPr>
        <w:t xml:space="preserve">, </w:t>
      </w:r>
      <w:r w:rsidR="00A4583B" w:rsidRPr="00A4583B">
        <w:rPr>
          <w:rFonts w:ascii="Times New Roman" w:hAnsi="Times New Roman" w:cs="Times New Roman"/>
          <w:sz w:val="20"/>
          <w:szCs w:val="20"/>
        </w:rPr>
        <w:t xml:space="preserve"> </w:t>
      </w:r>
      <w:r w:rsidR="00A4583B" w:rsidRPr="00A4583B">
        <w:rPr>
          <w:rFonts w:ascii="Times New Roman" w:hAnsi="Times New Roman" w:cs="Times New Roman"/>
          <w:sz w:val="20"/>
          <w:szCs w:val="20"/>
        </w:rPr>
        <w:t>State Key Laboratory of Severe Weather/Key Laboratory of Atmospheric Chemistry of China</w:t>
      </w:r>
      <w:r w:rsidR="002B79CB">
        <w:rPr>
          <w:rFonts w:ascii="Times New Roman" w:hAnsi="Times New Roman" w:cs="Times New Roman"/>
          <w:sz w:val="20"/>
          <w:szCs w:val="20"/>
        </w:rPr>
        <w:t xml:space="preserve">, </w:t>
      </w:r>
      <w:r w:rsidR="00A4583B" w:rsidRPr="00A4583B">
        <w:rPr>
          <w:rFonts w:ascii="Times New Roman" w:hAnsi="Times New Roman" w:cs="Times New Roman"/>
          <w:sz w:val="20"/>
          <w:szCs w:val="20"/>
        </w:rPr>
        <w:t>Chinese Academy of Meteorological Sciences, Beijing, 100081, PR China</w:t>
      </w:r>
      <w:r w:rsidR="00A4583B">
        <w:rPr>
          <w:rFonts w:ascii="Times New Roman" w:hAnsi="Times New Roman" w:cs="Times New Roman"/>
          <w:sz w:val="20"/>
          <w:szCs w:val="20"/>
        </w:rPr>
        <w:t xml:space="preserve">, </w:t>
      </w:r>
      <w:hyperlink r:id="rId7" w:history="1">
        <w:r w:rsidR="00A4583B" w:rsidRPr="00BF1108">
          <w:rPr>
            <w:rStyle w:val="Hyperlink"/>
            <w:rFonts w:ascii="Times New Roman" w:hAnsi="Times New Roman" w:cs="Times New Roman"/>
            <w:sz w:val="20"/>
            <w:szCs w:val="20"/>
          </w:rPr>
          <w:t>ymzhang@cma.gov.cn</w:t>
        </w:r>
      </w:hyperlink>
      <w:r w:rsidR="00A4583B">
        <w:rPr>
          <w:rFonts w:ascii="Times New Roman" w:hAnsi="Times New Roman" w:cs="Times New Roman"/>
          <w:sz w:val="20"/>
          <w:szCs w:val="20"/>
        </w:rPr>
        <w:t xml:space="preserve">; </w:t>
      </w:r>
      <w:r w:rsidR="00181D55">
        <w:rPr>
          <w:rFonts w:ascii="Times New Roman" w:hAnsi="Times New Roman" w:cs="Times New Roman"/>
          <w:sz w:val="20"/>
          <w:szCs w:val="20"/>
        </w:rPr>
        <w:t xml:space="preserve">Karine </w:t>
      </w:r>
      <w:proofErr w:type="spellStart"/>
      <w:r w:rsidR="00181D55">
        <w:rPr>
          <w:rFonts w:ascii="Times New Roman" w:hAnsi="Times New Roman" w:cs="Times New Roman"/>
          <w:sz w:val="20"/>
          <w:szCs w:val="20"/>
        </w:rPr>
        <w:t>Sellegri</w:t>
      </w:r>
      <w:proofErr w:type="spellEnd"/>
      <w:r w:rsidR="00181D55">
        <w:rPr>
          <w:rFonts w:ascii="Times New Roman" w:hAnsi="Times New Roman" w:cs="Times New Roman"/>
          <w:sz w:val="20"/>
          <w:szCs w:val="20"/>
        </w:rPr>
        <w:t xml:space="preserve">, </w:t>
      </w:r>
      <w:r w:rsidR="00181D55" w:rsidRPr="00181D55">
        <w:rPr>
          <w:rFonts w:ascii="Times New Roman" w:hAnsi="Times New Roman" w:cs="Times New Roman"/>
          <w:sz w:val="20"/>
          <w:szCs w:val="20"/>
        </w:rPr>
        <w:t xml:space="preserve">LAMP, </w:t>
      </w:r>
      <w:proofErr w:type="spellStart"/>
      <w:r w:rsidR="00181D55" w:rsidRPr="00181D55">
        <w:rPr>
          <w:rFonts w:ascii="Times New Roman" w:hAnsi="Times New Roman" w:cs="Times New Roman"/>
          <w:sz w:val="20"/>
          <w:szCs w:val="20"/>
        </w:rPr>
        <w:t>Laboratoire</w:t>
      </w:r>
      <w:proofErr w:type="spellEnd"/>
      <w:r w:rsidR="00181D55" w:rsidRPr="00181D55">
        <w:rPr>
          <w:rFonts w:ascii="Times New Roman" w:hAnsi="Times New Roman" w:cs="Times New Roman"/>
          <w:sz w:val="20"/>
          <w:szCs w:val="20"/>
        </w:rPr>
        <w:t xml:space="preserve"> de </w:t>
      </w:r>
      <w:proofErr w:type="spellStart"/>
      <w:r w:rsidR="00181D55" w:rsidRPr="00181D55">
        <w:rPr>
          <w:rFonts w:ascii="Times New Roman" w:hAnsi="Times New Roman" w:cs="Times New Roman"/>
          <w:sz w:val="20"/>
          <w:szCs w:val="20"/>
        </w:rPr>
        <w:t>Météorologie</w:t>
      </w:r>
      <w:proofErr w:type="spellEnd"/>
      <w:r w:rsidR="00181D55" w:rsidRPr="00181D55">
        <w:rPr>
          <w:rFonts w:ascii="Times New Roman" w:hAnsi="Times New Roman" w:cs="Times New Roman"/>
          <w:sz w:val="20"/>
          <w:szCs w:val="20"/>
        </w:rPr>
        <w:t xml:space="preserve"> Physique (UMR 6016 Université Clermont Auvergne, CNRS), </w:t>
      </w:r>
      <w:proofErr w:type="spellStart"/>
      <w:r w:rsidR="00181D55" w:rsidRPr="00181D55">
        <w:rPr>
          <w:rFonts w:ascii="Times New Roman" w:hAnsi="Times New Roman" w:cs="Times New Roman"/>
          <w:sz w:val="20"/>
          <w:szCs w:val="20"/>
        </w:rPr>
        <w:t>Aubière</w:t>
      </w:r>
      <w:proofErr w:type="spellEnd"/>
      <w:r w:rsidR="00181D55" w:rsidRPr="00181D55">
        <w:rPr>
          <w:rFonts w:ascii="Times New Roman" w:hAnsi="Times New Roman" w:cs="Times New Roman"/>
          <w:sz w:val="20"/>
          <w:szCs w:val="20"/>
        </w:rPr>
        <w:t>, France</w:t>
      </w:r>
      <w:r w:rsidR="00181D55">
        <w:rPr>
          <w:rFonts w:ascii="Times New Roman" w:hAnsi="Times New Roman" w:cs="Times New Roman"/>
          <w:sz w:val="20"/>
          <w:szCs w:val="20"/>
        </w:rPr>
        <w:t xml:space="preserve"> , </w:t>
      </w:r>
      <w:hyperlink r:id="rId8" w:history="1">
        <w:r w:rsidR="00181D55" w:rsidRPr="00BF1108">
          <w:rPr>
            <w:rStyle w:val="Hyperlink"/>
            <w:rFonts w:ascii="Times New Roman" w:hAnsi="Times New Roman" w:cs="Times New Roman"/>
            <w:sz w:val="20"/>
            <w:szCs w:val="20"/>
          </w:rPr>
          <w:t>karine.sellegri@uca.fr</w:t>
        </w:r>
      </w:hyperlink>
      <w:r w:rsidR="00181D55">
        <w:rPr>
          <w:rFonts w:ascii="Times New Roman" w:hAnsi="Times New Roman" w:cs="Times New Roman"/>
          <w:sz w:val="20"/>
          <w:szCs w:val="20"/>
        </w:rPr>
        <w:t xml:space="preserve">;  Julia Schmale, </w:t>
      </w:r>
      <w:r w:rsidR="00181D55" w:rsidRPr="00181D55">
        <w:rPr>
          <w:rFonts w:ascii="Times New Roman" w:hAnsi="Times New Roman" w:cs="Times New Roman"/>
          <w:sz w:val="20"/>
          <w:szCs w:val="20"/>
        </w:rPr>
        <w:t>School of Architecture, Civil and Environmental Engineering, École Polytechnique Fédérale de Lausanne, Switzerland</w:t>
      </w:r>
      <w:r w:rsidR="00181D55">
        <w:rPr>
          <w:rFonts w:ascii="Times New Roman" w:hAnsi="Times New Roman" w:cs="Times New Roman"/>
          <w:sz w:val="20"/>
          <w:szCs w:val="20"/>
        </w:rPr>
        <w:t xml:space="preserve">, </w:t>
      </w:r>
      <w:hyperlink r:id="rId9" w:history="1">
        <w:r w:rsidR="00181D55" w:rsidRPr="00BF1108">
          <w:rPr>
            <w:rStyle w:val="Hyperlink"/>
            <w:rFonts w:ascii="Times New Roman" w:hAnsi="Times New Roman" w:cs="Times New Roman"/>
            <w:sz w:val="20"/>
            <w:szCs w:val="20"/>
          </w:rPr>
          <w:t>Julia.schmale@epfl.ch</w:t>
        </w:r>
      </w:hyperlink>
      <w:r w:rsidR="00181D55">
        <w:rPr>
          <w:rFonts w:ascii="Times New Roman" w:hAnsi="Times New Roman" w:cs="Times New Roman"/>
          <w:sz w:val="20"/>
          <w:szCs w:val="20"/>
        </w:rPr>
        <w:t xml:space="preserve">; </w:t>
      </w:r>
      <w:r w:rsidR="0093166A" w:rsidRPr="0093166A">
        <w:rPr>
          <w:rFonts w:ascii="Times New Roman" w:hAnsi="Times New Roman" w:cs="Times New Roman"/>
          <w:sz w:val="20"/>
          <w:szCs w:val="20"/>
        </w:rPr>
        <w:t>Matteo Rinaldi</w:t>
      </w:r>
      <w:r w:rsidR="0093166A">
        <w:rPr>
          <w:rFonts w:ascii="Times New Roman" w:hAnsi="Times New Roman" w:cs="Times New Roman"/>
          <w:sz w:val="20"/>
          <w:szCs w:val="20"/>
        </w:rPr>
        <w:t xml:space="preserve">, </w:t>
      </w:r>
      <w:r w:rsidR="0093166A" w:rsidRPr="0093166A">
        <w:rPr>
          <w:rFonts w:ascii="Times New Roman" w:hAnsi="Times New Roman" w:cs="Times New Roman"/>
          <w:sz w:val="20"/>
          <w:szCs w:val="20"/>
        </w:rPr>
        <w:t>Institute of Atmospheric Sciences and Climate, Italian National Research Council (CNR-ISAC), Bologna, Italy</w:t>
      </w:r>
      <w:r w:rsidR="0093166A">
        <w:rPr>
          <w:rFonts w:ascii="Times New Roman" w:hAnsi="Times New Roman" w:cs="Times New Roman"/>
          <w:sz w:val="20"/>
          <w:szCs w:val="20"/>
        </w:rPr>
        <w:t xml:space="preserve">, </w:t>
      </w:r>
      <w:hyperlink r:id="rId10" w:history="1">
        <w:r w:rsidR="0093166A" w:rsidRPr="00BF1108">
          <w:rPr>
            <w:rStyle w:val="Hyperlink"/>
            <w:rFonts w:ascii="Times New Roman" w:hAnsi="Times New Roman" w:cs="Times New Roman"/>
            <w:sz w:val="20"/>
            <w:szCs w:val="20"/>
          </w:rPr>
          <w:t>m.rinaldi@isac.cnr.it</w:t>
        </w:r>
      </w:hyperlink>
      <w:r w:rsidR="0093166A">
        <w:rPr>
          <w:rFonts w:ascii="Times New Roman" w:hAnsi="Times New Roman" w:cs="Times New Roman"/>
          <w:sz w:val="20"/>
          <w:szCs w:val="20"/>
        </w:rPr>
        <w:t xml:space="preserve">; Laurent Poulain, </w:t>
      </w:r>
      <w:r w:rsidR="0093166A" w:rsidRPr="0093166A">
        <w:rPr>
          <w:rFonts w:ascii="Times New Roman" w:hAnsi="Times New Roman" w:cs="Times New Roman"/>
          <w:sz w:val="20"/>
          <w:szCs w:val="20"/>
        </w:rPr>
        <w:t>Leibniz Institute for Tropospheric Research, Leipzig, 04318, Germany</w:t>
      </w:r>
      <w:r w:rsidR="0093166A">
        <w:rPr>
          <w:rFonts w:ascii="Times New Roman" w:hAnsi="Times New Roman" w:cs="Times New Roman"/>
          <w:sz w:val="20"/>
          <w:szCs w:val="20"/>
        </w:rPr>
        <w:t xml:space="preserve">, </w:t>
      </w:r>
      <w:hyperlink r:id="rId11" w:history="1">
        <w:r w:rsidR="0093166A" w:rsidRPr="00BF1108">
          <w:rPr>
            <w:rStyle w:val="Hyperlink"/>
            <w:rFonts w:ascii="Times New Roman" w:hAnsi="Times New Roman" w:cs="Times New Roman"/>
            <w:sz w:val="20"/>
            <w:szCs w:val="20"/>
          </w:rPr>
          <w:t>poulain@tropos.de</w:t>
        </w:r>
      </w:hyperlink>
      <w:r w:rsidR="002B79CB">
        <w:rPr>
          <w:rFonts w:ascii="Times New Roman" w:hAnsi="Times New Roman" w:cs="Times New Roman"/>
          <w:sz w:val="20"/>
          <w:szCs w:val="20"/>
        </w:rPr>
        <w:t xml:space="preserve">; </w:t>
      </w:r>
      <w:r w:rsidR="002B79CB" w:rsidRPr="002B79CB">
        <w:rPr>
          <w:rFonts w:ascii="Times New Roman" w:hAnsi="Times New Roman" w:cs="Times New Roman"/>
          <w:sz w:val="20"/>
          <w:szCs w:val="20"/>
        </w:rPr>
        <w:t>Ingeborg</w:t>
      </w:r>
      <w:r w:rsidR="002B79CB">
        <w:rPr>
          <w:rFonts w:ascii="Times New Roman" w:hAnsi="Times New Roman" w:cs="Times New Roman"/>
          <w:sz w:val="20"/>
          <w:szCs w:val="20"/>
        </w:rPr>
        <w:t xml:space="preserve"> E. Nielsen, </w:t>
      </w:r>
      <w:r w:rsidR="002B79CB" w:rsidRPr="002B79CB">
        <w:rPr>
          <w:rFonts w:ascii="Times New Roman" w:hAnsi="Times New Roman" w:cs="Times New Roman"/>
          <w:sz w:val="20"/>
          <w:szCs w:val="20"/>
        </w:rPr>
        <w:t>Department of Environmental Science, Aarhus University, Roskilde, 4000, Roskilde, Denmark Arctic Research Centre, Aarhus University, Aarhus, 8000, Aarhus, Denmark</w:t>
      </w:r>
      <w:r w:rsidR="002B79CB">
        <w:rPr>
          <w:rFonts w:ascii="Times New Roman" w:hAnsi="Times New Roman" w:cs="Times New Roman"/>
          <w:sz w:val="20"/>
          <w:szCs w:val="20"/>
        </w:rPr>
        <w:t>,</w:t>
      </w:r>
      <w:r w:rsidR="002B79CB" w:rsidRPr="002B79CB">
        <w:t xml:space="preserve"> </w:t>
      </w:r>
      <w:r w:rsidR="002B79CB" w:rsidRPr="002B79CB">
        <w:rPr>
          <w:rFonts w:ascii="Times New Roman" w:hAnsi="Times New Roman" w:cs="Times New Roman"/>
          <w:sz w:val="20"/>
          <w:szCs w:val="20"/>
        </w:rPr>
        <w:t>ien@envs.au.dk</w:t>
      </w:r>
      <w:r w:rsidR="002B79CB">
        <w:rPr>
          <w:rFonts w:ascii="Times New Roman" w:hAnsi="Times New Roman" w:cs="Times New Roman"/>
          <w:sz w:val="20"/>
          <w:szCs w:val="20"/>
        </w:rPr>
        <w:t xml:space="preserve"> ; Maija Peltola, </w:t>
      </w:r>
      <w:r w:rsidR="002B79CB" w:rsidRPr="002B79CB">
        <w:rPr>
          <w:rFonts w:ascii="Times New Roman" w:hAnsi="Times New Roman" w:cs="Times New Roman"/>
          <w:sz w:val="20"/>
          <w:szCs w:val="20"/>
        </w:rPr>
        <w:t>Institute for Atmospheric and Earth System Research (INAR) / Physics, Faculty of Science, University of Helsinki, 00014, Finland</w:t>
      </w:r>
      <w:r w:rsidR="002B79CB">
        <w:rPr>
          <w:rFonts w:ascii="Times New Roman" w:hAnsi="Times New Roman" w:cs="Times New Roman"/>
          <w:sz w:val="20"/>
          <w:szCs w:val="20"/>
        </w:rPr>
        <w:t xml:space="preserve">, </w:t>
      </w:r>
      <w:hyperlink r:id="rId12" w:history="1">
        <w:r w:rsidR="002B79CB" w:rsidRPr="00BF1108">
          <w:rPr>
            <w:rStyle w:val="Hyperlink"/>
            <w:rFonts w:ascii="Times New Roman" w:hAnsi="Times New Roman" w:cs="Times New Roman"/>
            <w:sz w:val="20"/>
            <w:szCs w:val="20"/>
          </w:rPr>
          <w:t>maija.peltola@helsinki.fi</w:t>
        </w:r>
      </w:hyperlink>
      <w:r w:rsidR="002B79CB">
        <w:rPr>
          <w:rFonts w:ascii="Times New Roman" w:hAnsi="Times New Roman" w:cs="Times New Roman"/>
          <w:sz w:val="20"/>
          <w:szCs w:val="20"/>
        </w:rPr>
        <w:t xml:space="preserve"> .</w:t>
      </w:r>
      <w:r w:rsidR="00BC0B65" w:rsidRPr="00FC37C5">
        <w:rPr>
          <w:rFonts w:ascii="Times New Roman" w:hAnsi="Times New Roman" w:cs="Times New Roman"/>
          <w:sz w:val="20"/>
          <w:szCs w:val="20"/>
        </w:rPr>
        <w:t xml:space="preserve">In </w:t>
      </w:r>
      <w:r w:rsidR="00233B3B" w:rsidRPr="00FC37C5">
        <w:rPr>
          <w:rFonts w:ascii="Times New Roman" w:hAnsi="Times New Roman" w:cs="Times New Roman"/>
          <w:sz w:val="20"/>
          <w:szCs w:val="20"/>
        </w:rPr>
        <w:t>addition,</w:t>
      </w:r>
      <w:r w:rsidR="00BC0B65" w:rsidRPr="00FC37C5">
        <w:rPr>
          <w:rFonts w:ascii="Times New Roman" w:hAnsi="Times New Roman" w:cs="Times New Roman"/>
          <w:sz w:val="20"/>
          <w:szCs w:val="20"/>
        </w:rPr>
        <w:t xml:space="preserve"> we suggest </w:t>
      </w:r>
      <w:r w:rsidR="00BC0B65" w:rsidRPr="00041D45">
        <w:rPr>
          <w:rFonts w:ascii="Times New Roman" w:hAnsi="Times New Roman" w:cs="Times New Roman"/>
          <w:sz w:val="20"/>
          <w:szCs w:val="20"/>
        </w:rPr>
        <w:t xml:space="preserve">the following Editorial Board Member: </w:t>
      </w:r>
      <w:r w:rsidR="002B79CB">
        <w:rPr>
          <w:rFonts w:ascii="Times New Roman" w:hAnsi="Times New Roman" w:cs="Times New Roman"/>
          <w:sz w:val="20"/>
          <w:szCs w:val="20"/>
        </w:rPr>
        <w:t>Samara Carbone</w:t>
      </w:r>
      <w:r w:rsidR="00041D45" w:rsidRPr="00041D45">
        <w:rPr>
          <w:rFonts w:ascii="Times New Roman" w:hAnsi="Times New Roman" w:cs="Times New Roman"/>
          <w:sz w:val="20"/>
          <w:szCs w:val="20"/>
        </w:rPr>
        <w:t>,</w:t>
      </w:r>
      <w:r w:rsidR="002B79CB" w:rsidRPr="002B79CB">
        <w:t xml:space="preserve"> </w:t>
      </w:r>
      <w:r w:rsidR="002B79CB" w:rsidRPr="002B79CB">
        <w:rPr>
          <w:rFonts w:ascii="Times New Roman" w:hAnsi="Times New Roman" w:cs="Times New Roman"/>
          <w:sz w:val="20"/>
          <w:szCs w:val="20"/>
        </w:rPr>
        <w:t>Federal University of Uberlandia</w:t>
      </w:r>
      <w:r w:rsidR="002B79CB">
        <w:rPr>
          <w:rFonts w:ascii="Times New Roman" w:hAnsi="Times New Roman" w:cs="Times New Roman"/>
          <w:sz w:val="20"/>
          <w:szCs w:val="20"/>
        </w:rPr>
        <w:t xml:space="preserve">, </w:t>
      </w:r>
      <w:r w:rsidR="002B79CB" w:rsidRPr="002B79CB">
        <w:rPr>
          <w:rFonts w:ascii="Times New Roman" w:hAnsi="Times New Roman" w:cs="Times New Roman"/>
          <w:sz w:val="20"/>
          <w:szCs w:val="20"/>
        </w:rPr>
        <w:t>Agrarian Sciences Institute</w:t>
      </w:r>
      <w:r w:rsidR="002B79CB">
        <w:rPr>
          <w:rFonts w:ascii="Times New Roman" w:hAnsi="Times New Roman" w:cs="Times New Roman"/>
          <w:sz w:val="20"/>
          <w:szCs w:val="20"/>
        </w:rPr>
        <w:t xml:space="preserve"> </w:t>
      </w:r>
      <w:r w:rsidR="002B79CB" w:rsidRPr="002B79CB">
        <w:rPr>
          <w:rFonts w:ascii="Times New Roman" w:hAnsi="Times New Roman" w:cs="Times New Roman"/>
          <w:sz w:val="20"/>
          <w:szCs w:val="20"/>
        </w:rPr>
        <w:t>Environmental and Sanitary Engineering an</w:t>
      </w:r>
      <w:r w:rsidR="002B79CB">
        <w:rPr>
          <w:rFonts w:ascii="Times New Roman" w:hAnsi="Times New Roman" w:cs="Times New Roman"/>
          <w:sz w:val="20"/>
          <w:szCs w:val="20"/>
        </w:rPr>
        <w:t xml:space="preserve">, </w:t>
      </w:r>
      <w:r w:rsidR="002B79CB" w:rsidRPr="002B79CB">
        <w:rPr>
          <w:rFonts w:ascii="Times New Roman" w:hAnsi="Times New Roman" w:cs="Times New Roman"/>
          <w:sz w:val="20"/>
          <w:szCs w:val="20"/>
        </w:rPr>
        <w:t>Brazil</w:t>
      </w:r>
      <w:r w:rsidR="002B79CB">
        <w:rPr>
          <w:rFonts w:ascii="Times New Roman" w:hAnsi="Times New Roman" w:cs="Times New Roman"/>
          <w:sz w:val="20"/>
          <w:szCs w:val="20"/>
        </w:rPr>
        <w:t xml:space="preserve">, </w:t>
      </w:r>
      <w:hyperlink r:id="rId13" w:history="1">
        <w:r w:rsidR="002B79CB" w:rsidRPr="00BF1108">
          <w:rPr>
            <w:rStyle w:val="Hyperlink"/>
            <w:rFonts w:ascii="Times New Roman" w:hAnsi="Times New Roman" w:cs="Times New Roman"/>
            <w:sz w:val="20"/>
            <w:szCs w:val="20"/>
          </w:rPr>
          <w:t>samara.carbone@gmail.com</w:t>
        </w:r>
      </w:hyperlink>
      <w:r w:rsidR="002B79CB">
        <w:rPr>
          <w:rFonts w:ascii="Times New Roman" w:hAnsi="Times New Roman" w:cs="Times New Roman"/>
          <w:sz w:val="20"/>
          <w:szCs w:val="20"/>
        </w:rPr>
        <w:t xml:space="preserve"> </w:t>
      </w:r>
    </w:p>
    <w:p w14:paraId="5B161C3D" w14:textId="4803244A" w:rsidR="009437B8" w:rsidRPr="009437B8" w:rsidRDefault="009437B8">
      <w:pPr>
        <w:rPr>
          <w:rFonts w:ascii="Times New Roman" w:hAnsi="Times New Roman" w:cs="Times New Roman"/>
          <w:sz w:val="20"/>
          <w:szCs w:val="20"/>
        </w:rPr>
      </w:pPr>
      <w:r w:rsidRPr="009437B8">
        <w:rPr>
          <w:rFonts w:ascii="Times New Roman" w:hAnsi="Times New Roman" w:cs="Times New Roman"/>
          <w:sz w:val="20"/>
          <w:szCs w:val="20"/>
        </w:rPr>
        <w:t xml:space="preserve">We thank you for your time and consideration. </w:t>
      </w:r>
    </w:p>
    <w:p w14:paraId="7A462F2A" w14:textId="77777777" w:rsidR="00510D64" w:rsidRPr="009437B8" w:rsidRDefault="009437B8" w:rsidP="009437B8">
      <w:pPr>
        <w:spacing w:after="0" w:line="240" w:lineRule="auto"/>
        <w:rPr>
          <w:rFonts w:ascii="Times New Roman" w:hAnsi="Times New Roman" w:cs="Times New Roman"/>
          <w:sz w:val="20"/>
          <w:szCs w:val="20"/>
        </w:rPr>
      </w:pPr>
      <w:r w:rsidRPr="009437B8">
        <w:rPr>
          <w:rFonts w:ascii="Times New Roman" w:hAnsi="Times New Roman" w:cs="Times New Roman"/>
          <w:sz w:val="20"/>
          <w:szCs w:val="20"/>
        </w:rPr>
        <w:t>Sincerely,</w:t>
      </w:r>
    </w:p>
    <w:p w14:paraId="718C6ABF" w14:textId="40FA7CEF" w:rsidR="009437B8" w:rsidRPr="009437B8" w:rsidRDefault="00181D55">
      <w:pPr>
        <w:rPr>
          <w:rFonts w:ascii="Times New Roman" w:hAnsi="Times New Roman" w:cs="Times New Roman"/>
          <w:sz w:val="20"/>
          <w:szCs w:val="20"/>
        </w:rPr>
      </w:pPr>
      <w:r>
        <w:rPr>
          <w:noProof/>
        </w:rPr>
        <w:drawing>
          <wp:inline distT="0" distB="0" distL="0" distR="0" wp14:anchorId="214DE804" wp14:editId="63CED309">
            <wp:extent cx="1326776" cy="279437"/>
            <wp:effectExtent l="0" t="0" r="6985" b="6350"/>
            <wp:docPr id="1046705493"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26776" cy="279437"/>
                    </a:xfrm>
                    <a:prstGeom prst="rect">
                      <a:avLst/>
                    </a:prstGeom>
                    <a:noFill/>
                    <a:ln>
                      <a:noFill/>
                    </a:ln>
                  </pic:spPr>
                </pic:pic>
              </a:graphicData>
            </a:graphic>
          </wp:inline>
        </w:drawing>
      </w:r>
    </w:p>
    <w:p w14:paraId="2625EEEC" w14:textId="308CD1D2" w:rsidR="009437B8" w:rsidRPr="00CD2F1C" w:rsidRDefault="00181D55" w:rsidP="00CD2F1C">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Emmanuel </w:t>
      </w:r>
      <w:proofErr w:type="spellStart"/>
      <w:r>
        <w:rPr>
          <w:rFonts w:ascii="Times New Roman" w:hAnsi="Times New Roman" w:cs="Times New Roman"/>
          <w:sz w:val="20"/>
          <w:szCs w:val="20"/>
        </w:rPr>
        <w:t>Chevassus,</w:t>
      </w:r>
      <w:proofErr w:type="spellEnd"/>
      <w:r>
        <w:rPr>
          <w:rFonts w:ascii="Times New Roman" w:hAnsi="Times New Roman" w:cs="Times New Roman"/>
          <w:sz w:val="20"/>
          <w:szCs w:val="20"/>
        </w:rPr>
        <w:t xml:space="preserve"> PhD student</w:t>
      </w:r>
      <w:r w:rsidR="00CD2F1C">
        <w:rPr>
          <w:rFonts w:ascii="Times New Roman" w:hAnsi="Times New Roman" w:cs="Times New Roman"/>
          <w:sz w:val="20"/>
          <w:szCs w:val="20"/>
        </w:rPr>
        <w:t xml:space="preserve">, </w:t>
      </w:r>
      <w:r w:rsidR="00350C7E" w:rsidRPr="00350C7E">
        <w:rPr>
          <w:rFonts w:ascii="Times New Roman" w:eastAsia="Times New Roman" w:hAnsi="Times New Roman" w:cs="Times New Roman"/>
          <w:iCs/>
          <w:sz w:val="20"/>
          <w:szCs w:val="20"/>
          <w:lang w:val="en-GB" w:eastAsia="de-DE"/>
        </w:rPr>
        <w:t>Centre for Climate &amp; Air Pollution Studies, School of Natural Sciences, University of Galway, Galway, H91 CF50, Ireland</w:t>
      </w:r>
    </w:p>
    <w:p w14:paraId="479BDBC6" w14:textId="77777777" w:rsidR="00BC0B65" w:rsidRDefault="00BC0B65"/>
    <w:p w14:paraId="652272A1" w14:textId="539C1548" w:rsidR="00C21C27" w:rsidRDefault="003524A7" w:rsidP="00F62DD8">
      <w:pPr>
        <w:spacing w:before="240"/>
      </w:pPr>
      <w:bookmarkStart w:id="0" w:name="_Hlk177117812"/>
      <w:r>
        <w:t xml:space="preserve">SCOPE: </w:t>
      </w:r>
      <w:bookmarkStart w:id="1" w:name="_Hlk177118967"/>
      <w:bookmarkEnd w:id="0"/>
      <w:r w:rsidR="00912EF4" w:rsidRPr="00912EF4">
        <w:t>This study enhances the understanding of aerosol-phytoplankton interactions and their implications for atmospheric processes over the North-East Atlantic. We provide the first source apportionment of organic aerosols at Mace Head using HR-ToF-AMS data and introduce transfer entropy as a novel approach to trace secondary aerosol origins</w:t>
      </w:r>
      <w:r w:rsidR="00F62DD8">
        <w:t xml:space="preserve">. </w:t>
      </w:r>
      <w:r w:rsidR="00912EF4">
        <w:t>We</w:t>
      </w:r>
      <w:r w:rsidR="00F62DD8" w:rsidRPr="00F62DD8">
        <w:t xml:space="preserve"> </w:t>
      </w:r>
      <w:r w:rsidR="00912EF4">
        <w:t>show</w:t>
      </w:r>
      <w:r w:rsidR="00F62DD8" w:rsidRPr="00F62DD8">
        <w:t xml:space="preserve"> that oxidi</w:t>
      </w:r>
      <w:r w:rsidR="00912EF4">
        <w:t>s</w:t>
      </w:r>
      <w:r w:rsidR="00F62DD8" w:rsidRPr="00F62DD8">
        <w:t xml:space="preserve">ed SOA are formed from a blend of open ocean air masses aging through ozonolysis and local </w:t>
      </w:r>
      <w:r w:rsidR="00912EF4">
        <w:t>p</w:t>
      </w:r>
      <w:r w:rsidR="00F62DD8" w:rsidRPr="00F62DD8">
        <w:t>eat</w:t>
      </w:r>
      <w:r w:rsidR="00912EF4">
        <w:t xml:space="preserve"> burning derived OA</w:t>
      </w:r>
      <w:r w:rsidR="00F62DD8" w:rsidRPr="00F62DD8">
        <w:t xml:space="preserve"> oxidation. In contrast, this method</w:t>
      </w:r>
      <w:r w:rsidR="00912EF4">
        <w:t xml:space="preserve"> also</w:t>
      </w:r>
      <w:r w:rsidR="00F62DD8" w:rsidRPr="00F62DD8">
        <w:t xml:space="preserve"> confirms that other open ocean sources, such as primary organic aerosols (PMOA) and </w:t>
      </w:r>
      <w:proofErr w:type="spellStart"/>
      <w:r w:rsidR="00F62DD8" w:rsidRPr="00F62DD8">
        <w:t>methanesulphonic</w:t>
      </w:r>
      <w:proofErr w:type="spellEnd"/>
      <w:r w:rsidR="00F62DD8" w:rsidRPr="00F62DD8">
        <w:t xml:space="preserve"> acid (MSA-OA), remain unaffected by anthropogenic influences</w:t>
      </w:r>
      <w:r w:rsidR="00F62DD8">
        <w:t xml:space="preserve">. </w:t>
      </w:r>
      <w:r w:rsidR="00F62DD8" w:rsidRPr="00F62DD8">
        <w:t xml:space="preserve">PMOA reflects phytoplankton extracellular metabolic processes, </w:t>
      </w:r>
      <w:r w:rsidR="00912EF4">
        <w:t>largely</w:t>
      </w:r>
      <w:r w:rsidR="00F62DD8" w:rsidRPr="00F62DD8">
        <w:t xml:space="preserve"> shaped by abacterial activity, while MSA-OA is linked to stress enzyme markers. We improve upon traditional chlorophyll-a </w:t>
      </w:r>
      <w:r w:rsidR="00912EF4">
        <w:t>lags estimate studies</w:t>
      </w:r>
      <w:r w:rsidR="00F62DD8" w:rsidRPr="00F62DD8">
        <w:t xml:space="preserve"> by </w:t>
      </w:r>
      <w:r w:rsidR="00912EF4">
        <w:t>instead using</w:t>
      </w:r>
      <w:r w:rsidR="00F62DD8" w:rsidRPr="00F62DD8">
        <w:t xml:space="preserve"> specific phytoplankton taxa, including diatoms, coccolithophores, cyanobacteria, and green algae, using the NASA Ocean Biogeochemical Model (NOBM). MSA-OA forms rapidly after coccolithophore blooms (1-2 days), while PMOA is influenced by diatoms (5 days) and other groups like chlorophytes (10 days) and cyanobacteria (11 days).</w:t>
      </w:r>
      <w:bookmarkEnd w:id="1"/>
    </w:p>
    <w:p w14:paraId="53DE3CAA" w14:textId="77777777" w:rsidR="00C21C27" w:rsidRDefault="00C21C27" w:rsidP="00C21C27"/>
    <w:p w14:paraId="463503E0" w14:textId="7AC01206" w:rsidR="00CB536E" w:rsidRDefault="00CB536E" w:rsidP="00BD2C98">
      <w:bookmarkStart w:id="2" w:name="_Hlk177120382"/>
      <w:r>
        <w:t xml:space="preserve">Short Summary: </w:t>
      </w:r>
      <w:ins w:id="3" w:author="Fossum, Kirsten" w:date="2024-04-28T13:51:00Z">
        <w:r w:rsidR="00C3762F">
          <w:t xml:space="preserve"> </w:t>
        </w:r>
      </w:ins>
      <w:bookmarkStart w:id="4" w:name="_Hlk177120302"/>
      <w:r w:rsidR="00912EF4" w:rsidRPr="00912EF4">
        <w:t>This study presents the first source apportionment of organic aerosols at Mace Head using high-resolution time-of-flight aerosol mass spectrometry. Transfer entropy is introduced as a novel method to trace secondary organic aerosol origins, revealing that aged organics form from both open ocean air masses and local peat burning emissions</w:t>
      </w:r>
      <w:r w:rsidR="00912EF4">
        <w:t xml:space="preserve">. </w:t>
      </w:r>
      <w:proofErr w:type="spellStart"/>
      <w:r w:rsidR="00912EF4" w:rsidRPr="00912EF4">
        <w:t>Methanesulphonic</w:t>
      </w:r>
      <w:proofErr w:type="spellEnd"/>
      <w:r w:rsidR="00912EF4" w:rsidRPr="00912EF4">
        <w:t xml:space="preserve"> acid (MSA-OA) and primary marine organic aerosols (PMOA) makeup mirrors phytoplankton activity</w:t>
      </w:r>
      <w:r w:rsidR="00912EF4">
        <w:t>.</w:t>
      </w:r>
      <w:bookmarkEnd w:id="4"/>
      <w:r w:rsidR="00912EF4" w:rsidRPr="00912EF4">
        <w:t xml:space="preserve"> </w:t>
      </w:r>
      <w:r w:rsidR="00912EF4" w:rsidRPr="00912EF4">
        <w:t xml:space="preserve">Using phytoplankton taxa data from the NASA Ocean Biogeochemical Model, this </w:t>
      </w:r>
      <w:bookmarkEnd w:id="2"/>
      <w:r w:rsidR="00BD2C98" w:rsidRPr="00BD2C98">
        <w:t>study finds that MSA-OA forms rapidly after coccolithophore blooms (1-2 days), while diatoms contributions occur later (9 days). PMOA on the other hand is influenced by diatoms (5 days) but also by chlorophytes (10 days) and cyanobacteria (11 days).</w:t>
      </w:r>
    </w:p>
    <w:p w14:paraId="15695125" w14:textId="77777777" w:rsidR="002B6B60" w:rsidRDefault="002B6B60" w:rsidP="002B6B60"/>
    <w:p w14:paraId="3891D054" w14:textId="78E94444" w:rsidR="002B6B60" w:rsidRDefault="00AA16D4" w:rsidP="002B6B60">
      <w:r>
        <w:t xml:space="preserve">Keywords: </w:t>
      </w:r>
      <w:r w:rsidR="002B79CB" w:rsidRPr="002B79CB">
        <w:t>Submicron Marine Aerosols, Secondary Organic Aerosols, HR-ToF-AMS, Positive Matrix Factorization, phytoplankton</w:t>
      </w:r>
    </w:p>
    <w:p w14:paraId="5879E5EA" w14:textId="3186BCE7" w:rsidR="00AA16D4" w:rsidRPr="0045565B" w:rsidRDefault="00AA16D4" w:rsidP="00A471EB">
      <w:pPr>
        <w:spacing w:before="240"/>
      </w:pPr>
    </w:p>
    <w:sectPr w:rsidR="00AA16D4" w:rsidRPr="0045565B">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995D54" w14:textId="77777777" w:rsidR="00C73B05" w:rsidRDefault="00C73B05" w:rsidP="009437B8">
      <w:pPr>
        <w:spacing w:after="0" w:line="240" w:lineRule="auto"/>
      </w:pPr>
      <w:r>
        <w:separator/>
      </w:r>
    </w:p>
  </w:endnote>
  <w:endnote w:type="continuationSeparator" w:id="0">
    <w:p w14:paraId="53193236" w14:textId="77777777" w:rsidR="00C73B05" w:rsidRDefault="00C73B05" w:rsidP="00943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87FF49" w14:textId="77777777" w:rsidR="00C73B05" w:rsidRDefault="00C73B05" w:rsidP="009437B8">
      <w:pPr>
        <w:spacing w:after="0" w:line="240" w:lineRule="auto"/>
      </w:pPr>
      <w:r>
        <w:separator/>
      </w:r>
    </w:p>
  </w:footnote>
  <w:footnote w:type="continuationSeparator" w:id="0">
    <w:p w14:paraId="71404C00" w14:textId="77777777" w:rsidR="00C73B05" w:rsidRDefault="00C73B05" w:rsidP="009437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05DAE" w14:textId="77777777" w:rsidR="009437B8" w:rsidRDefault="009437B8">
    <w:pPr>
      <w:pStyle w:val="Header"/>
    </w:pPr>
    <w:r>
      <w:rPr>
        <w:noProof/>
        <w:lang w:eastAsia="en-IE"/>
      </w:rPr>
      <w:drawing>
        <wp:inline distT="0" distB="0" distL="0" distR="0" wp14:anchorId="3441E264" wp14:editId="5E96D7E4">
          <wp:extent cx="2587925" cy="7182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y_Of_Galway_Logo__Positive_Landscape_RGB.png"/>
                  <pic:cNvPicPr/>
                </pic:nvPicPr>
                <pic:blipFill>
                  <a:blip r:embed="rId1">
                    <a:extLst>
                      <a:ext uri="{28A0092B-C50C-407E-A947-70E740481C1C}">
                        <a14:useLocalDpi xmlns:a14="http://schemas.microsoft.com/office/drawing/2010/main" val="0"/>
                      </a:ext>
                    </a:extLst>
                  </a:blip>
                  <a:stretch>
                    <a:fillRect/>
                  </a:stretch>
                </pic:blipFill>
                <pic:spPr>
                  <a:xfrm>
                    <a:off x="0" y="0"/>
                    <a:ext cx="2608997" cy="724079"/>
                  </a:xfrm>
                  <a:prstGeom prst="rect">
                    <a:avLst/>
                  </a:prstGeom>
                </pic:spPr>
              </pic:pic>
            </a:graphicData>
          </a:graphic>
        </wp:inline>
      </w:drawing>
    </w:r>
  </w:p>
  <w:p w14:paraId="33169E99" w14:textId="77777777" w:rsidR="009437B8" w:rsidRDefault="009437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F4576"/>
    <w:multiLevelType w:val="hybridMultilevel"/>
    <w:tmpl w:val="7E4C934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3DBF1397"/>
    <w:multiLevelType w:val="hybridMultilevel"/>
    <w:tmpl w:val="55F02D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673750836">
    <w:abstractNumId w:val="0"/>
  </w:num>
  <w:num w:numId="2" w16cid:durableId="164180949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ossum, Kirsten">
    <w15:presenceInfo w15:providerId="None" w15:userId="Fossum, Kirst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7B8"/>
    <w:rsid w:val="00041D45"/>
    <w:rsid w:val="000F4918"/>
    <w:rsid w:val="00113222"/>
    <w:rsid w:val="00181D55"/>
    <w:rsid w:val="001E6759"/>
    <w:rsid w:val="001F0FC5"/>
    <w:rsid w:val="00233B3B"/>
    <w:rsid w:val="002B6B60"/>
    <w:rsid w:val="002B79CB"/>
    <w:rsid w:val="00350C7E"/>
    <w:rsid w:val="003524A7"/>
    <w:rsid w:val="00366E43"/>
    <w:rsid w:val="0039526B"/>
    <w:rsid w:val="003C6614"/>
    <w:rsid w:val="00401E8F"/>
    <w:rsid w:val="004451DA"/>
    <w:rsid w:val="0045565B"/>
    <w:rsid w:val="00473A19"/>
    <w:rsid w:val="00510D64"/>
    <w:rsid w:val="00586C8C"/>
    <w:rsid w:val="005D3A8F"/>
    <w:rsid w:val="00721993"/>
    <w:rsid w:val="007B7EBA"/>
    <w:rsid w:val="007C0ED6"/>
    <w:rsid w:val="00885DC9"/>
    <w:rsid w:val="008959AD"/>
    <w:rsid w:val="008A62EF"/>
    <w:rsid w:val="008C1466"/>
    <w:rsid w:val="008D4810"/>
    <w:rsid w:val="00912EF4"/>
    <w:rsid w:val="0093166A"/>
    <w:rsid w:val="009437B8"/>
    <w:rsid w:val="00A00C9B"/>
    <w:rsid w:val="00A45703"/>
    <w:rsid w:val="00A4583B"/>
    <w:rsid w:val="00A471EB"/>
    <w:rsid w:val="00A644EA"/>
    <w:rsid w:val="00A94FF5"/>
    <w:rsid w:val="00AA16D4"/>
    <w:rsid w:val="00AA5DD1"/>
    <w:rsid w:val="00B4048A"/>
    <w:rsid w:val="00BC0B65"/>
    <w:rsid w:val="00BD2C98"/>
    <w:rsid w:val="00BE3869"/>
    <w:rsid w:val="00C21488"/>
    <w:rsid w:val="00C21C27"/>
    <w:rsid w:val="00C3762F"/>
    <w:rsid w:val="00C65B17"/>
    <w:rsid w:val="00C73B05"/>
    <w:rsid w:val="00C901B9"/>
    <w:rsid w:val="00C97D7D"/>
    <w:rsid w:val="00CB249F"/>
    <w:rsid w:val="00CB536E"/>
    <w:rsid w:val="00CC2F15"/>
    <w:rsid w:val="00CD2F1C"/>
    <w:rsid w:val="00D15377"/>
    <w:rsid w:val="00D61DD7"/>
    <w:rsid w:val="00DB5468"/>
    <w:rsid w:val="00DB6130"/>
    <w:rsid w:val="00E42107"/>
    <w:rsid w:val="00F62DD8"/>
    <w:rsid w:val="00FC37C5"/>
    <w:rsid w:val="00FC6F6C"/>
    <w:rsid w:val="00FF224B"/>
    <w:rsid w:val="00FF26E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DD90F"/>
  <w15:chartTrackingRefBased/>
  <w15:docId w15:val="{337EF3E6-AA2C-4353-BAF9-CF8D5142F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130"/>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FC37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7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37B8"/>
  </w:style>
  <w:style w:type="paragraph" w:styleId="Footer">
    <w:name w:val="footer"/>
    <w:basedOn w:val="Normal"/>
    <w:link w:val="FooterChar"/>
    <w:uiPriority w:val="99"/>
    <w:unhideWhenUsed/>
    <w:rsid w:val="009437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37B8"/>
  </w:style>
  <w:style w:type="paragraph" w:customStyle="1" w:styleId="Affiliation">
    <w:name w:val="Affiliation"/>
    <w:basedOn w:val="Normal"/>
    <w:link w:val="AffiliationChar"/>
    <w:qFormat/>
    <w:rsid w:val="009437B8"/>
    <w:pPr>
      <w:spacing w:before="120" w:after="0" w:line="240" w:lineRule="auto"/>
      <w:contextualSpacing/>
      <w:jc w:val="both"/>
    </w:pPr>
    <w:rPr>
      <w:rFonts w:ascii="Times New Roman" w:eastAsia="Times New Roman" w:hAnsi="Times New Roman" w:cs="Times New Roman"/>
      <w:sz w:val="20"/>
      <w:szCs w:val="24"/>
      <w:lang w:val="en-GB" w:eastAsia="de-DE"/>
    </w:rPr>
  </w:style>
  <w:style w:type="character" w:customStyle="1" w:styleId="AffiliationChar">
    <w:name w:val="Affiliation Char"/>
    <w:basedOn w:val="DefaultParagraphFont"/>
    <w:link w:val="Affiliation"/>
    <w:rsid w:val="009437B8"/>
    <w:rPr>
      <w:rFonts w:ascii="Times New Roman" w:eastAsia="Times New Roman" w:hAnsi="Times New Roman" w:cs="Times New Roman"/>
      <w:sz w:val="20"/>
      <w:szCs w:val="24"/>
      <w:lang w:val="en-GB" w:eastAsia="de-DE"/>
    </w:rPr>
  </w:style>
  <w:style w:type="character" w:styleId="Strong">
    <w:name w:val="Strong"/>
    <w:basedOn w:val="DefaultParagraphFont"/>
    <w:uiPriority w:val="22"/>
    <w:qFormat/>
    <w:rsid w:val="00A644EA"/>
    <w:rPr>
      <w:b/>
      <w:bCs/>
    </w:rPr>
  </w:style>
  <w:style w:type="character" w:customStyle="1" w:styleId="Heading1Char">
    <w:name w:val="Heading 1 Char"/>
    <w:basedOn w:val="DefaultParagraphFont"/>
    <w:link w:val="Heading1"/>
    <w:uiPriority w:val="9"/>
    <w:rsid w:val="00DB6130"/>
    <w:rPr>
      <w:rFonts w:asciiTheme="majorHAnsi" w:eastAsiaTheme="majorEastAsia" w:hAnsiTheme="majorHAnsi" w:cstheme="majorBidi"/>
      <w:color w:val="000000" w:themeColor="text1"/>
      <w:sz w:val="32"/>
      <w:szCs w:val="32"/>
    </w:rPr>
  </w:style>
  <w:style w:type="paragraph" w:styleId="ListParagraph">
    <w:name w:val="List Paragraph"/>
    <w:basedOn w:val="Normal"/>
    <w:uiPriority w:val="34"/>
    <w:qFormat/>
    <w:rsid w:val="00DB6130"/>
    <w:pPr>
      <w:ind w:left="720"/>
      <w:contextualSpacing/>
    </w:pPr>
  </w:style>
  <w:style w:type="character" w:styleId="Hyperlink">
    <w:name w:val="Hyperlink"/>
    <w:basedOn w:val="DefaultParagraphFont"/>
    <w:uiPriority w:val="99"/>
    <w:unhideWhenUsed/>
    <w:rsid w:val="00BC0B65"/>
    <w:rPr>
      <w:color w:val="0563C1" w:themeColor="hyperlink"/>
      <w:u w:val="single"/>
    </w:rPr>
  </w:style>
  <w:style w:type="character" w:customStyle="1" w:styleId="UnresolvedMention1">
    <w:name w:val="Unresolved Mention1"/>
    <w:basedOn w:val="DefaultParagraphFont"/>
    <w:uiPriority w:val="99"/>
    <w:semiHidden/>
    <w:unhideWhenUsed/>
    <w:rsid w:val="00BC0B65"/>
    <w:rPr>
      <w:color w:val="605E5C"/>
      <w:shd w:val="clear" w:color="auto" w:fill="E1DFDD"/>
    </w:rPr>
  </w:style>
  <w:style w:type="character" w:customStyle="1" w:styleId="Heading2Char">
    <w:name w:val="Heading 2 Char"/>
    <w:basedOn w:val="DefaultParagraphFont"/>
    <w:link w:val="Heading2"/>
    <w:uiPriority w:val="9"/>
    <w:semiHidden/>
    <w:rsid w:val="00FC37C5"/>
    <w:rPr>
      <w:rFonts w:asciiTheme="majorHAnsi" w:eastAsiaTheme="majorEastAsia" w:hAnsiTheme="majorHAnsi" w:cstheme="majorBidi"/>
      <w:color w:val="2E74B5" w:themeColor="accent1" w:themeShade="BF"/>
      <w:sz w:val="26"/>
      <w:szCs w:val="26"/>
    </w:rPr>
  </w:style>
  <w:style w:type="paragraph" w:styleId="Revision">
    <w:name w:val="Revision"/>
    <w:hidden/>
    <w:uiPriority w:val="99"/>
    <w:semiHidden/>
    <w:rsid w:val="008C1466"/>
    <w:pPr>
      <w:spacing w:after="0" w:line="240" w:lineRule="auto"/>
    </w:pPr>
  </w:style>
  <w:style w:type="paragraph" w:styleId="BalloonText">
    <w:name w:val="Balloon Text"/>
    <w:basedOn w:val="Normal"/>
    <w:link w:val="BalloonTextChar"/>
    <w:uiPriority w:val="99"/>
    <w:semiHidden/>
    <w:unhideWhenUsed/>
    <w:rsid w:val="00A471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1EB"/>
    <w:rPr>
      <w:rFonts w:ascii="Segoe UI" w:hAnsi="Segoe UI" w:cs="Segoe UI"/>
      <w:sz w:val="18"/>
      <w:szCs w:val="18"/>
    </w:rPr>
  </w:style>
  <w:style w:type="character" w:styleId="CommentReference">
    <w:name w:val="annotation reference"/>
    <w:basedOn w:val="DefaultParagraphFont"/>
    <w:uiPriority w:val="99"/>
    <w:semiHidden/>
    <w:unhideWhenUsed/>
    <w:rsid w:val="00CB536E"/>
    <w:rPr>
      <w:sz w:val="16"/>
      <w:szCs w:val="16"/>
    </w:rPr>
  </w:style>
  <w:style w:type="character" w:styleId="UnresolvedMention">
    <w:name w:val="Unresolved Mention"/>
    <w:basedOn w:val="DefaultParagraphFont"/>
    <w:uiPriority w:val="99"/>
    <w:semiHidden/>
    <w:unhideWhenUsed/>
    <w:rsid w:val="00181D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958265">
      <w:bodyDiv w:val="1"/>
      <w:marLeft w:val="0"/>
      <w:marRight w:val="0"/>
      <w:marTop w:val="0"/>
      <w:marBottom w:val="0"/>
      <w:divBdr>
        <w:top w:val="none" w:sz="0" w:space="0" w:color="auto"/>
        <w:left w:val="none" w:sz="0" w:space="0" w:color="auto"/>
        <w:bottom w:val="none" w:sz="0" w:space="0" w:color="auto"/>
        <w:right w:val="none" w:sz="0" w:space="0" w:color="auto"/>
      </w:divBdr>
    </w:div>
    <w:div w:id="395132647">
      <w:bodyDiv w:val="1"/>
      <w:marLeft w:val="0"/>
      <w:marRight w:val="0"/>
      <w:marTop w:val="0"/>
      <w:marBottom w:val="0"/>
      <w:divBdr>
        <w:top w:val="none" w:sz="0" w:space="0" w:color="auto"/>
        <w:left w:val="none" w:sz="0" w:space="0" w:color="auto"/>
        <w:bottom w:val="none" w:sz="0" w:space="0" w:color="auto"/>
        <w:right w:val="none" w:sz="0" w:space="0" w:color="auto"/>
      </w:divBdr>
      <w:divsChild>
        <w:div w:id="1314988488">
          <w:marLeft w:val="-225"/>
          <w:marRight w:val="-225"/>
          <w:marTop w:val="0"/>
          <w:marBottom w:val="0"/>
          <w:divBdr>
            <w:top w:val="none" w:sz="0" w:space="0" w:color="auto"/>
            <w:left w:val="none" w:sz="0" w:space="0" w:color="auto"/>
            <w:bottom w:val="none" w:sz="0" w:space="0" w:color="auto"/>
            <w:right w:val="none" w:sz="0" w:space="0" w:color="auto"/>
          </w:divBdr>
          <w:divsChild>
            <w:div w:id="1662729986">
              <w:marLeft w:val="0"/>
              <w:marRight w:val="0"/>
              <w:marTop w:val="0"/>
              <w:marBottom w:val="0"/>
              <w:divBdr>
                <w:top w:val="none" w:sz="0" w:space="0" w:color="auto"/>
                <w:left w:val="none" w:sz="0" w:space="0" w:color="auto"/>
                <w:bottom w:val="none" w:sz="0" w:space="0" w:color="auto"/>
                <w:right w:val="none" w:sz="0" w:space="0" w:color="auto"/>
              </w:divBdr>
            </w:div>
          </w:divsChild>
        </w:div>
        <w:div w:id="1988431647">
          <w:marLeft w:val="-225"/>
          <w:marRight w:val="-225"/>
          <w:marTop w:val="0"/>
          <w:marBottom w:val="0"/>
          <w:divBdr>
            <w:top w:val="none" w:sz="0" w:space="0" w:color="auto"/>
            <w:left w:val="none" w:sz="0" w:space="0" w:color="auto"/>
            <w:bottom w:val="none" w:sz="0" w:space="0" w:color="auto"/>
            <w:right w:val="none" w:sz="0" w:space="0" w:color="auto"/>
          </w:divBdr>
          <w:divsChild>
            <w:div w:id="25992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8348">
      <w:bodyDiv w:val="1"/>
      <w:marLeft w:val="0"/>
      <w:marRight w:val="0"/>
      <w:marTop w:val="0"/>
      <w:marBottom w:val="0"/>
      <w:divBdr>
        <w:top w:val="none" w:sz="0" w:space="0" w:color="auto"/>
        <w:left w:val="none" w:sz="0" w:space="0" w:color="auto"/>
        <w:bottom w:val="none" w:sz="0" w:space="0" w:color="auto"/>
        <w:right w:val="none" w:sz="0" w:space="0" w:color="auto"/>
      </w:divBdr>
    </w:div>
    <w:div w:id="867984059">
      <w:bodyDiv w:val="1"/>
      <w:marLeft w:val="0"/>
      <w:marRight w:val="0"/>
      <w:marTop w:val="0"/>
      <w:marBottom w:val="0"/>
      <w:divBdr>
        <w:top w:val="none" w:sz="0" w:space="0" w:color="auto"/>
        <w:left w:val="none" w:sz="0" w:space="0" w:color="auto"/>
        <w:bottom w:val="none" w:sz="0" w:space="0" w:color="auto"/>
        <w:right w:val="none" w:sz="0" w:space="0" w:color="auto"/>
      </w:divBdr>
      <w:divsChild>
        <w:div w:id="572084252">
          <w:marLeft w:val="0"/>
          <w:marRight w:val="0"/>
          <w:marTop w:val="0"/>
          <w:marBottom w:val="0"/>
          <w:divBdr>
            <w:top w:val="none" w:sz="0" w:space="0" w:color="auto"/>
            <w:left w:val="none" w:sz="0" w:space="0" w:color="auto"/>
            <w:bottom w:val="none" w:sz="0" w:space="0" w:color="auto"/>
            <w:right w:val="none" w:sz="0" w:space="0" w:color="auto"/>
          </w:divBdr>
          <w:divsChild>
            <w:div w:id="696083961">
              <w:marLeft w:val="0"/>
              <w:marRight w:val="0"/>
              <w:marTop w:val="0"/>
              <w:marBottom w:val="0"/>
              <w:divBdr>
                <w:top w:val="none" w:sz="0" w:space="0" w:color="auto"/>
                <w:left w:val="none" w:sz="0" w:space="0" w:color="auto"/>
                <w:bottom w:val="none" w:sz="0" w:space="0" w:color="auto"/>
                <w:right w:val="none" w:sz="0" w:space="0" w:color="auto"/>
              </w:divBdr>
              <w:divsChild>
                <w:div w:id="2033262909">
                  <w:marLeft w:val="0"/>
                  <w:marRight w:val="0"/>
                  <w:marTop w:val="0"/>
                  <w:marBottom w:val="0"/>
                  <w:divBdr>
                    <w:top w:val="none" w:sz="0" w:space="0" w:color="auto"/>
                    <w:left w:val="none" w:sz="0" w:space="0" w:color="auto"/>
                    <w:bottom w:val="none" w:sz="0" w:space="0" w:color="auto"/>
                    <w:right w:val="none" w:sz="0" w:space="0" w:color="auto"/>
                  </w:divBdr>
                  <w:divsChild>
                    <w:div w:id="1157840590">
                      <w:marLeft w:val="-150"/>
                      <w:marRight w:val="0"/>
                      <w:marTop w:val="0"/>
                      <w:marBottom w:val="0"/>
                      <w:divBdr>
                        <w:top w:val="none" w:sz="0" w:space="0" w:color="auto"/>
                        <w:left w:val="none" w:sz="0" w:space="0" w:color="auto"/>
                        <w:bottom w:val="none" w:sz="0" w:space="0" w:color="auto"/>
                        <w:right w:val="none" w:sz="0" w:space="0" w:color="auto"/>
                      </w:divBdr>
                      <w:divsChild>
                        <w:div w:id="403795640">
                          <w:marLeft w:val="0"/>
                          <w:marRight w:val="0"/>
                          <w:marTop w:val="0"/>
                          <w:marBottom w:val="0"/>
                          <w:divBdr>
                            <w:top w:val="none" w:sz="0" w:space="0" w:color="auto"/>
                            <w:left w:val="none" w:sz="0" w:space="0" w:color="auto"/>
                            <w:bottom w:val="none" w:sz="0" w:space="0" w:color="auto"/>
                            <w:right w:val="none" w:sz="0" w:space="0" w:color="auto"/>
                          </w:divBdr>
                          <w:divsChild>
                            <w:div w:id="583033116">
                              <w:marLeft w:val="0"/>
                              <w:marRight w:val="0"/>
                              <w:marTop w:val="0"/>
                              <w:marBottom w:val="0"/>
                              <w:divBdr>
                                <w:top w:val="none" w:sz="0" w:space="0" w:color="auto"/>
                                <w:left w:val="none" w:sz="0" w:space="0" w:color="auto"/>
                                <w:bottom w:val="none" w:sz="0" w:space="0" w:color="auto"/>
                                <w:right w:val="none" w:sz="0" w:space="0" w:color="auto"/>
                              </w:divBdr>
                              <w:divsChild>
                                <w:div w:id="940528947">
                                  <w:marLeft w:val="0"/>
                                  <w:marRight w:val="0"/>
                                  <w:marTop w:val="0"/>
                                  <w:marBottom w:val="0"/>
                                  <w:divBdr>
                                    <w:top w:val="none" w:sz="0" w:space="0" w:color="auto"/>
                                    <w:left w:val="none" w:sz="0" w:space="0" w:color="auto"/>
                                    <w:bottom w:val="none" w:sz="0" w:space="0" w:color="auto"/>
                                    <w:right w:val="none" w:sz="0" w:space="0" w:color="auto"/>
                                  </w:divBdr>
                                  <w:divsChild>
                                    <w:div w:id="209459980">
                                      <w:marLeft w:val="0"/>
                                      <w:marRight w:val="0"/>
                                      <w:marTop w:val="0"/>
                                      <w:marBottom w:val="0"/>
                                      <w:divBdr>
                                        <w:top w:val="none" w:sz="0" w:space="0" w:color="auto"/>
                                        <w:left w:val="none" w:sz="0" w:space="0" w:color="auto"/>
                                        <w:bottom w:val="none" w:sz="0" w:space="0" w:color="auto"/>
                                        <w:right w:val="none" w:sz="0" w:space="0" w:color="auto"/>
                                      </w:divBdr>
                                      <w:divsChild>
                                        <w:div w:id="13883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0359335">
          <w:marLeft w:val="0"/>
          <w:marRight w:val="0"/>
          <w:marTop w:val="0"/>
          <w:marBottom w:val="0"/>
          <w:divBdr>
            <w:top w:val="none" w:sz="0" w:space="0" w:color="auto"/>
            <w:left w:val="none" w:sz="0" w:space="0" w:color="auto"/>
            <w:bottom w:val="none" w:sz="0" w:space="0" w:color="auto"/>
            <w:right w:val="none" w:sz="0" w:space="0" w:color="auto"/>
          </w:divBdr>
          <w:divsChild>
            <w:div w:id="1716351402">
              <w:marLeft w:val="0"/>
              <w:marRight w:val="0"/>
              <w:marTop w:val="0"/>
              <w:marBottom w:val="0"/>
              <w:divBdr>
                <w:top w:val="none" w:sz="0" w:space="0" w:color="auto"/>
                <w:left w:val="none" w:sz="0" w:space="0" w:color="auto"/>
                <w:bottom w:val="none" w:sz="0" w:space="0" w:color="auto"/>
                <w:right w:val="none" w:sz="0" w:space="0" w:color="auto"/>
              </w:divBdr>
              <w:divsChild>
                <w:div w:id="1653869782">
                  <w:marLeft w:val="0"/>
                  <w:marRight w:val="0"/>
                  <w:marTop w:val="0"/>
                  <w:marBottom w:val="0"/>
                  <w:divBdr>
                    <w:top w:val="none" w:sz="0" w:space="0" w:color="auto"/>
                    <w:left w:val="none" w:sz="0" w:space="0" w:color="auto"/>
                    <w:bottom w:val="none" w:sz="0" w:space="0" w:color="auto"/>
                    <w:right w:val="none" w:sz="0" w:space="0" w:color="auto"/>
                  </w:divBdr>
                  <w:divsChild>
                    <w:div w:id="935595752">
                      <w:marLeft w:val="0"/>
                      <w:marRight w:val="0"/>
                      <w:marTop w:val="0"/>
                      <w:marBottom w:val="0"/>
                      <w:divBdr>
                        <w:top w:val="none" w:sz="0" w:space="0" w:color="auto"/>
                        <w:left w:val="none" w:sz="0" w:space="0" w:color="auto"/>
                        <w:bottom w:val="none" w:sz="0" w:space="0" w:color="auto"/>
                        <w:right w:val="none" w:sz="0" w:space="0" w:color="auto"/>
                      </w:divBdr>
                      <w:divsChild>
                        <w:div w:id="110221710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427639">
      <w:bodyDiv w:val="1"/>
      <w:marLeft w:val="0"/>
      <w:marRight w:val="0"/>
      <w:marTop w:val="0"/>
      <w:marBottom w:val="0"/>
      <w:divBdr>
        <w:top w:val="none" w:sz="0" w:space="0" w:color="auto"/>
        <w:left w:val="none" w:sz="0" w:space="0" w:color="auto"/>
        <w:bottom w:val="none" w:sz="0" w:space="0" w:color="auto"/>
        <w:right w:val="none" w:sz="0" w:space="0" w:color="auto"/>
      </w:divBdr>
    </w:div>
    <w:div w:id="1476528331">
      <w:bodyDiv w:val="1"/>
      <w:marLeft w:val="0"/>
      <w:marRight w:val="0"/>
      <w:marTop w:val="0"/>
      <w:marBottom w:val="0"/>
      <w:divBdr>
        <w:top w:val="none" w:sz="0" w:space="0" w:color="auto"/>
        <w:left w:val="none" w:sz="0" w:space="0" w:color="auto"/>
        <w:bottom w:val="none" w:sz="0" w:space="0" w:color="auto"/>
        <w:right w:val="none" w:sz="0" w:space="0" w:color="auto"/>
      </w:divBdr>
    </w:div>
    <w:div w:id="1745420727">
      <w:bodyDiv w:val="1"/>
      <w:marLeft w:val="0"/>
      <w:marRight w:val="0"/>
      <w:marTop w:val="0"/>
      <w:marBottom w:val="0"/>
      <w:divBdr>
        <w:top w:val="none" w:sz="0" w:space="0" w:color="auto"/>
        <w:left w:val="none" w:sz="0" w:space="0" w:color="auto"/>
        <w:bottom w:val="none" w:sz="0" w:space="0" w:color="auto"/>
        <w:right w:val="none" w:sz="0" w:space="0" w:color="auto"/>
      </w:divBdr>
    </w:div>
    <w:div w:id="1787313542">
      <w:bodyDiv w:val="1"/>
      <w:marLeft w:val="0"/>
      <w:marRight w:val="0"/>
      <w:marTop w:val="0"/>
      <w:marBottom w:val="0"/>
      <w:divBdr>
        <w:top w:val="none" w:sz="0" w:space="0" w:color="auto"/>
        <w:left w:val="none" w:sz="0" w:space="0" w:color="auto"/>
        <w:bottom w:val="none" w:sz="0" w:space="0" w:color="auto"/>
        <w:right w:val="none" w:sz="0" w:space="0" w:color="auto"/>
      </w:divBdr>
      <w:divsChild>
        <w:div w:id="163866681">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rine.sellegri@uca.fr" TargetMode="External"/><Relationship Id="rId13" Type="http://schemas.openxmlformats.org/officeDocument/2006/relationships/hyperlink" Target="mailto:samara.carbone@gmail.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ymzhang@cma.gov.cn" TargetMode="External"/><Relationship Id="rId12" Type="http://schemas.openxmlformats.org/officeDocument/2006/relationships/hyperlink" Target="mailto:maija.peltola@helsinki.fi"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oulain@tropos.d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m.rinaldi@isac.cnr.it" TargetMode="External"/><Relationship Id="rId4" Type="http://schemas.openxmlformats.org/officeDocument/2006/relationships/webSettings" Target="webSettings.xml"/><Relationship Id="rId9" Type="http://schemas.openxmlformats.org/officeDocument/2006/relationships/hyperlink" Target="mailto:Julia.schmale@epfl.ch" TargetMode="Externa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Fossum, Kirsten</dc:creator>
  <cp:keywords/>
  <dc:description/>
  <cp:lastModifiedBy>CHEVASSUS, Emmanuel</cp:lastModifiedBy>
  <cp:revision>2</cp:revision>
  <dcterms:created xsi:type="dcterms:W3CDTF">2024-09-13T14:59:00Z</dcterms:created>
  <dcterms:modified xsi:type="dcterms:W3CDTF">2024-09-13T14:59:00Z</dcterms:modified>
</cp:coreProperties>
</file>