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7979" w14:textId="3A6E9851" w:rsidR="00272A8E" w:rsidRPr="00FB4C9F" w:rsidRDefault="00272A8E">
      <w:pPr>
        <w:rPr>
          <w:color w:val="0070C0"/>
        </w:rPr>
      </w:pPr>
      <w:r w:rsidRPr="00FB4C9F">
        <w:rPr>
          <w:color w:val="0070C0"/>
        </w:rPr>
        <w:t>We thank the reviewers for thorough consideration of the manuscript and the constructive comments, which contributed to the improvement of this paper, point by point responses are presented below</w:t>
      </w:r>
      <w:ins w:id="0" w:author="Ovadnevaite, Jurgita" w:date="2024-12-11T18:53:00Z" w16du:dateUtc="2024-12-11T18:53:00Z">
        <w:r w:rsidR="009F3461">
          <w:rPr>
            <w:color w:val="0070C0"/>
          </w:rPr>
          <w:t xml:space="preserve"> (in blue)</w:t>
        </w:r>
      </w:ins>
      <w:r w:rsidRPr="00FB4C9F">
        <w:rPr>
          <w:color w:val="0070C0"/>
        </w:rPr>
        <w:t>.</w:t>
      </w:r>
    </w:p>
    <w:p w14:paraId="539EBC6F" w14:textId="23E8B0CD" w:rsidR="006E068E" w:rsidRPr="006677BF" w:rsidRDefault="00ED6330">
      <w:pPr>
        <w:rPr>
          <w:color w:val="4C94D8" w:themeColor="text2" w:themeTint="80"/>
        </w:rPr>
      </w:pPr>
      <w:r w:rsidRPr="006677BF">
        <w:rPr>
          <w:color w:val="4C94D8" w:themeColor="text2" w:themeTint="80"/>
        </w:rPr>
        <w:t>Reply to reviewer 1</w:t>
      </w:r>
    </w:p>
    <w:p w14:paraId="72403558" w14:textId="77777777" w:rsidR="00ED6330" w:rsidRPr="00272A8E" w:rsidRDefault="00ED6330" w:rsidP="00ED6330">
      <w:r w:rsidRPr="00272A8E">
        <w:rPr>
          <w:b/>
          <w:bCs/>
        </w:rPr>
        <w:t>Review for ‘Marine Organic Aerosols at Mace Head: Effects from Phytoplankton and Source Region Variability’ by Chevassus et al., submitted for publication in Atmospheric Chemistry and Physics (ACP)</w:t>
      </w:r>
    </w:p>
    <w:p w14:paraId="244B6A34" w14:textId="77777777" w:rsidR="00ED6330" w:rsidRPr="00272A8E" w:rsidRDefault="00ED6330" w:rsidP="00ED6330">
      <w:r w:rsidRPr="00272A8E">
        <w:t>Chevassus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B0117C9" w:rsidR="00DF4A1E" w:rsidRPr="0048748D" w:rsidRDefault="00DF4A1E" w:rsidP="00ED6330">
      <w:pPr>
        <w:rPr>
          <w:color w:val="0070C0"/>
        </w:rPr>
      </w:pPr>
      <w:r w:rsidRPr="0048748D">
        <w:rPr>
          <w:color w:val="0070C0"/>
        </w:rPr>
        <w:t>Figures resolutions</w:t>
      </w:r>
      <w:r w:rsidR="005932B8" w:rsidRPr="0048748D">
        <w:rPr>
          <w:color w:val="0070C0"/>
        </w:rPr>
        <w:t xml:space="preserve"> and consistency</w:t>
      </w:r>
      <w:r w:rsidRPr="0048748D">
        <w:rPr>
          <w:color w:val="0070C0"/>
        </w:rPr>
        <w:t xml:space="preserve"> were improved throughout </w:t>
      </w:r>
      <w:r w:rsidR="005932B8" w:rsidRPr="0048748D">
        <w:rPr>
          <w:color w:val="0070C0"/>
        </w:rPr>
        <w:t xml:space="preserve">the </w:t>
      </w:r>
      <w:r w:rsidRPr="0048748D">
        <w:rPr>
          <w:color w:val="0070C0"/>
        </w:rPr>
        <w:t>paper</w:t>
      </w:r>
      <w:r w:rsidR="00FB4C9F">
        <w:rPr>
          <w:color w:val="0070C0"/>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095DB6EB" w:rsidR="00ED6330" w:rsidRPr="0048748D" w:rsidRDefault="00ED6330" w:rsidP="00ED6330">
      <w:pPr>
        <w:rPr>
          <w:color w:val="0070C0"/>
        </w:rPr>
      </w:pPr>
      <w:r w:rsidRPr="0048748D">
        <w:rPr>
          <w:color w:val="0070C0"/>
        </w:rPr>
        <w:t> </w:t>
      </w:r>
      <w:r w:rsidR="00D15BCE" w:rsidRPr="0048748D">
        <w:rPr>
          <w:color w:val="0070C0"/>
        </w:rPr>
        <w:t xml:space="preserve">Done, </w:t>
      </w:r>
      <w:r w:rsidR="00272A8E" w:rsidRPr="0048748D">
        <w:rPr>
          <w:color w:val="0070C0"/>
        </w:rPr>
        <w:t>w</w:t>
      </w:r>
      <w:r w:rsidR="00D15BCE" w:rsidRPr="0048748D">
        <w:rPr>
          <w:color w:val="0070C0"/>
        </w:rPr>
        <w:t>e express o</w:t>
      </w:r>
      <w:r w:rsidR="00272A8E" w:rsidRPr="0048748D">
        <w:rPr>
          <w:color w:val="0070C0"/>
        </w:rPr>
        <w:t>u</w:t>
      </w:r>
      <w:r w:rsidR="00D15BCE" w:rsidRPr="0048748D">
        <w:rPr>
          <w:color w:val="0070C0"/>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D1A0471" w14:textId="6051CB55" w:rsidR="00623796" w:rsidRPr="00FD4BF5" w:rsidRDefault="00D15BCE" w:rsidP="00ED6330">
      <w:pPr>
        <w:rPr>
          <w:color w:val="0070C0"/>
        </w:rPr>
      </w:pPr>
      <w:commentRangeStart w:id="1"/>
      <w:r w:rsidRPr="00FD4BF5">
        <w:rPr>
          <w:color w:val="0070C0"/>
        </w:rPr>
        <w:t xml:space="preserve">The introduction was </w:t>
      </w:r>
      <w:del w:id="2" w:author="Ovadnevaite, Jurgita" w:date="2024-12-11T18:54:00Z" w16du:dateUtc="2024-12-11T18:54:00Z">
        <w:r w:rsidRPr="00FD4BF5" w:rsidDel="009F3461">
          <w:rPr>
            <w:color w:val="0070C0"/>
          </w:rPr>
          <w:delText>changed to add some more</w:delText>
        </w:r>
      </w:del>
      <w:ins w:id="3" w:author="Ovadnevaite, Jurgita" w:date="2024-12-11T18:54:00Z" w16du:dateUtc="2024-12-11T18:54:00Z">
        <w:r w:rsidR="009F3461">
          <w:rPr>
            <w:color w:val="0070C0"/>
          </w:rPr>
          <w:t>updated to include the</w:t>
        </w:r>
      </w:ins>
      <w:r w:rsidRPr="00FD4BF5">
        <w:rPr>
          <w:color w:val="0070C0"/>
        </w:rPr>
        <w:t xml:space="preserve"> background </w:t>
      </w:r>
      <w:r w:rsidR="00623796" w:rsidRPr="00FD4BF5">
        <w:rPr>
          <w:color w:val="0070C0"/>
        </w:rPr>
        <w:t>on oxidised aerosols, MSA and peat</w:t>
      </w:r>
      <w:r w:rsidRPr="00FD4BF5">
        <w:rPr>
          <w:color w:val="0070C0"/>
        </w:rPr>
        <w:t>.</w:t>
      </w:r>
      <w:r w:rsidR="00623796" w:rsidRPr="00FD4BF5">
        <w:rPr>
          <w:color w:val="0070C0"/>
        </w:rPr>
        <w:t xml:space="preserve"> The CCN section </w:t>
      </w:r>
      <w:del w:id="4" w:author="Ovadnevaite, Jurgita" w:date="2024-12-11T18:54:00Z" w16du:dateUtc="2024-12-11T18:54:00Z">
        <w:r w:rsidR="00623796" w:rsidRPr="00FD4BF5" w:rsidDel="009F3461">
          <w:rPr>
            <w:color w:val="0070C0"/>
          </w:rPr>
          <w:delText xml:space="preserve">in the introduction </w:delText>
        </w:r>
      </w:del>
      <w:r w:rsidR="00623796" w:rsidRPr="00FD4BF5">
        <w:rPr>
          <w:color w:val="0070C0"/>
        </w:rPr>
        <w:t xml:space="preserve">was shortened </w:t>
      </w:r>
      <w:commentRangeEnd w:id="1"/>
      <w:r w:rsidR="00481E1C">
        <w:rPr>
          <w:rStyle w:val="CommentReference"/>
        </w:rPr>
        <w:commentReference w:id="1"/>
      </w:r>
      <w:r w:rsidR="00623796" w:rsidRPr="00FD4BF5">
        <w:rPr>
          <w:color w:val="0070C0"/>
        </w:rPr>
        <w:t xml:space="preserve">and more details on </w:t>
      </w:r>
      <w:commentRangeStart w:id="5"/>
      <w:r w:rsidR="00623796" w:rsidRPr="00FD4BF5">
        <w:rPr>
          <w:color w:val="0070C0"/>
        </w:rPr>
        <w:t>the PMF were added</w:t>
      </w:r>
      <w:del w:id="6" w:author="Ovadnevaite, Jurgita" w:date="2024-12-11T18:54:00Z" w16du:dateUtc="2024-12-11T18:54:00Z">
        <w:r w:rsidR="00D1481C" w:rsidDel="009F3461">
          <w:rPr>
            <w:color w:val="0070C0"/>
          </w:rPr>
          <w:delText xml:space="preserve"> </w:delText>
        </w:r>
      </w:del>
      <w:commentRangeEnd w:id="5"/>
      <w:r w:rsidR="00481E1C">
        <w:rPr>
          <w:rStyle w:val="CommentReference"/>
        </w:rPr>
        <w:commentReference w:id="5"/>
      </w:r>
      <w:del w:id="7" w:author="Ovadnevaite, Jurgita" w:date="2024-12-11T18:54:00Z" w16du:dateUtc="2024-12-11T18:54:00Z">
        <w:r w:rsidR="00FB4C9F" w:rsidDel="009F3461">
          <w:rPr>
            <w:color w:val="0070C0"/>
          </w:rPr>
          <w:delText>in the introduction</w:delText>
        </w:r>
        <w:r w:rsidR="00D1481C" w:rsidDel="009F3461">
          <w:rPr>
            <w:color w:val="0070C0"/>
          </w:rPr>
          <w:delText xml:space="preserve"> section</w:delText>
        </w:r>
      </w:del>
      <w:r w:rsidR="00D1481C">
        <w:rPr>
          <w:color w:val="0070C0"/>
        </w:rPr>
        <w:t>.</w:t>
      </w:r>
    </w:p>
    <w:p w14:paraId="331D9CEC" w14:textId="77777777" w:rsidR="00ED6330" w:rsidRPr="00272A8E" w:rsidRDefault="00ED6330" w:rsidP="00ED6330">
      <w:r w:rsidRPr="00272A8E">
        <w:rPr>
          <w:b/>
          <w:bCs/>
        </w:rPr>
        <w:t>Further comments:</w:t>
      </w:r>
    </w:p>
    <w:p w14:paraId="1219E620" w14:textId="75A79E04" w:rsidR="00ED6330" w:rsidRPr="00272A8E" w:rsidRDefault="00ED6330" w:rsidP="00ED6330">
      <w:pPr>
        <w:rPr>
          <w:color w:val="00B0F0"/>
        </w:rPr>
      </w:pPr>
      <w:r w:rsidRPr="00272A8E">
        <w:t>L54: You mention that sea spray aerosol particles are enriched in biogenic organic aerosol. Could you please clarify relative to, or in comparison with, what this enrichment is observed?</w:t>
      </w:r>
      <w:r w:rsidR="003B2C5A" w:rsidRPr="00272A8E">
        <w:br/>
      </w:r>
      <w:r w:rsidR="006A7D5F" w:rsidRPr="0048748D">
        <w:rPr>
          <w:color w:val="0070C0"/>
        </w:rPr>
        <w:t>The text has been revised for clarity.</w:t>
      </w:r>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33ED859C" w:rsidR="00AE01B5" w:rsidRPr="00FD4BF5" w:rsidRDefault="00AE01B5" w:rsidP="00ED6330">
      <w:pPr>
        <w:rPr>
          <w:color w:val="0070C0"/>
        </w:rPr>
      </w:pPr>
      <w:r w:rsidRPr="00FD4BF5">
        <w:rPr>
          <w:color w:val="0070C0"/>
        </w:rPr>
        <w:t xml:space="preserve">The HR-ToF-AMS size range is approximately 35 nm to  </w:t>
      </w:r>
      <w:ins w:id="8" w:author="Ovadnevaite, Jurgita" w:date="2024-12-10T10:17:00Z" w16du:dateUtc="2024-12-10T10:17:00Z">
        <w:r w:rsidR="006A7D5F" w:rsidRPr="00FD4BF5">
          <w:rPr>
            <w:color w:val="0070C0"/>
          </w:rPr>
          <w:t>&gt;</w:t>
        </w:r>
      </w:ins>
      <w:r w:rsidRPr="00FD4BF5">
        <w:rPr>
          <w:color w:val="0070C0"/>
        </w:rPr>
        <w:t xml:space="preserve">1 </w:t>
      </w:r>
      <w:bookmarkStart w:id="9" w:name="_Hlk184740439"/>
      <w:proofErr w:type="spellStart"/>
      <w:r w:rsidRPr="00FD4BF5">
        <w:rPr>
          <w:color w:val="0070C0"/>
        </w:rPr>
        <w:t>μ</w:t>
      </w:r>
      <w:bookmarkEnd w:id="9"/>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Pr="00FD4BF5">
        <w:rPr>
          <w:color w:val="0070C0"/>
        </w:rPr>
        <w:t xml:space="preserve">, </w:t>
      </w:r>
      <w:r w:rsidR="006A7D5F" w:rsidRPr="00FD4BF5">
        <w:rPr>
          <w:color w:val="0070C0"/>
        </w:rPr>
        <w:t>which roughly corresponds to PM1 fraction of the aerosols</w:t>
      </w:r>
      <w:r w:rsidR="006271BD" w:rsidRPr="00FD4BF5">
        <w:rPr>
          <w:color w:val="0070C0"/>
        </w:rPr>
        <w:t>.</w:t>
      </w:r>
      <w:r w:rsidR="006A7D5F" w:rsidRPr="00FD4BF5">
        <w:rPr>
          <w:color w:val="0070C0"/>
        </w:rPr>
        <w:t xml:space="preserve"> The clarification was added to the manuscript. </w:t>
      </w:r>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CB060B" w:rsidRDefault="006271BD" w:rsidP="00ED6330">
      <w:pPr>
        <w:rPr>
          <w:color w:val="0070C0"/>
        </w:rPr>
      </w:pPr>
      <w:r w:rsidRPr="00CB060B">
        <w:rPr>
          <w:color w:val="0070C0"/>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2818CADE" w:rsidR="002F0497" w:rsidRPr="00CB060B" w:rsidRDefault="002F0497" w:rsidP="00ED6330">
      <w:pPr>
        <w:rPr>
          <w:color w:val="0070C0"/>
        </w:rPr>
      </w:pPr>
      <w:r w:rsidRPr="00CB060B">
        <w:rPr>
          <w:color w:val="0070C0"/>
        </w:rPr>
        <w:t>Done</w:t>
      </w:r>
      <w:r w:rsidR="00E613E2" w:rsidRPr="00CB060B">
        <w:rPr>
          <w:color w:val="0070C0"/>
        </w:rPr>
        <w:t xml:space="preserve">, </w:t>
      </w:r>
      <w:r w:rsidRPr="00CB060B">
        <w:rPr>
          <w:color w:val="0070C0"/>
        </w:rPr>
        <w:t>thank you.</w:t>
      </w:r>
    </w:p>
    <w:p w14:paraId="547E4E2A" w14:textId="77777777" w:rsidR="00FB4D0B" w:rsidRDefault="00ED6330" w:rsidP="00ED6330">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24D0FC0" w14:textId="4866963D" w:rsidR="006271BD" w:rsidRPr="00FB4D0B" w:rsidRDefault="00FB4D0B" w:rsidP="00ED6330">
      <w:pPr>
        <w:rPr>
          <w:color w:val="0070C0"/>
        </w:rPr>
      </w:pPr>
      <w:r w:rsidRPr="00FB4D0B">
        <w:rPr>
          <w:color w:val="0070C0"/>
        </w:rPr>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w:t>
      </w:r>
      <w:r w:rsidR="00623796" w:rsidRPr="00FB4D0B">
        <w:rPr>
          <w:color w:val="0070C0"/>
        </w:rPr>
        <w:t xml:space="preserve">Adding </w:t>
      </w:r>
      <w:r w:rsidR="00623796" w:rsidRPr="00230C15">
        <w:rPr>
          <w:color w:val="0070C0"/>
        </w:rPr>
        <w:t>up the MBL and the marine free troposphere (MFT) gives the entire troposphere vertical column</w:t>
      </w:r>
      <w:r w:rsidR="00D015F3" w:rsidRPr="00230C15">
        <w:rPr>
          <w:color w:val="0070C0"/>
        </w:rPr>
        <w:t xml:space="preserve"> over oceans, whereas adding up the </w:t>
      </w:r>
      <w:r>
        <w:rPr>
          <w:color w:val="0070C0"/>
        </w:rPr>
        <w:t>“boundary layer over land”</w:t>
      </w:r>
      <w:r w:rsidR="00D015F3" w:rsidRPr="00230C15">
        <w:rPr>
          <w:color w:val="0070C0"/>
        </w:rPr>
        <w:t xml:space="preserve"> and free troposphere</w:t>
      </w:r>
      <w:r w:rsidR="0066306B" w:rsidRPr="00230C15">
        <w:rPr>
          <w:color w:val="0070C0"/>
        </w:rPr>
        <w:t xml:space="preserve"> (FT)</w:t>
      </w:r>
      <w:r w:rsidR="00D015F3" w:rsidRPr="00230C15">
        <w:rPr>
          <w:color w:val="0070C0"/>
        </w:rPr>
        <w:t xml:space="preserve"> gives the entire troposphere vertical column over lands</w:t>
      </w:r>
      <w:r w:rsidR="00623796" w:rsidRPr="00230C15">
        <w:rPr>
          <w:color w:val="0070C0"/>
        </w:rPr>
        <w:t>.</w:t>
      </w:r>
      <w:r w:rsidR="00D015F3" w:rsidRPr="00230C15">
        <w:rPr>
          <w:color w:val="0070C0"/>
        </w:rPr>
        <w:t xml:space="preserve">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40F83AA8" w14:textId="77777777" w:rsidR="00ED6330" w:rsidRPr="00272A8E" w:rsidRDefault="00ED6330" w:rsidP="00ED6330">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5A4E86BC" w:rsidR="00FD6A07" w:rsidRPr="00E87513" w:rsidRDefault="008D3759" w:rsidP="00ED6330">
      <w:pPr>
        <w:rPr>
          <w:color w:val="0070C0"/>
        </w:rPr>
      </w:pPr>
      <w:r w:rsidRPr="00E87513">
        <w:rPr>
          <w:color w:val="0070C0"/>
        </w:rPr>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 xml:space="preserve">(m60) is </w:t>
      </w:r>
      <w:r w:rsidR="005D577F" w:rsidRPr="00E87513">
        <w:rPr>
          <w:color w:val="0070C0"/>
        </w:rPr>
        <w:t>a typical m/z cellulose</w:t>
      </w:r>
      <w:r w:rsidR="00D015F3" w:rsidRPr="00E87513">
        <w:rPr>
          <w:color w:val="0070C0"/>
        </w:rPr>
        <w:t xml:space="preserve"> fragment</w:t>
      </w:r>
      <w:r w:rsidR="005D577F" w:rsidRPr="00E87513">
        <w:rPr>
          <w:color w:val="0070C0"/>
        </w:rPr>
        <w:t xml:space="preserve"> in biomass burning representative of levoglucosan</w:t>
      </w:r>
      <w:r w:rsidRPr="00E87513">
        <w:rPr>
          <w:color w:val="0070C0"/>
        </w:rPr>
        <w:t xml:space="preserve"> (</w:t>
      </w:r>
      <w:r w:rsidR="005D577F" w:rsidRPr="00E87513">
        <w:rPr>
          <w:color w:val="0070C0"/>
        </w:rPr>
        <w:t xml:space="preserve">a </w:t>
      </w:r>
      <w:r w:rsidRPr="00E87513">
        <w:rPr>
          <w:color w:val="0070C0"/>
        </w:rPr>
        <w:t>pyrolysis byproduct of cellulose</w:t>
      </w:r>
      <w:r w:rsidR="005D577F" w:rsidRPr="00E87513">
        <w:rPr>
          <w:color w:val="0070C0"/>
        </w:rPr>
        <w:t>)</w:t>
      </w:r>
      <w:r w:rsidRPr="00E87513">
        <w:rPr>
          <w:color w:val="0070C0"/>
        </w:rPr>
        <w:t xml:space="preserve"> </w:t>
      </w:r>
      <w:r w:rsidRPr="00E87513">
        <w:rPr>
          <w:color w:val="0070C0"/>
        </w:rPr>
        <w:fldChar w:fldCharType="begin"/>
      </w:r>
      <w:r w:rsidRPr="00E87513">
        <w:rPr>
          <w:color w:val="0070C0"/>
        </w:rPr>
        <w:instrText xml:space="preserve"> ADDIN ZOTERO_ITEM CSL_CITATION {"citationID":"IJEbEyAT","properties":{"formattedCitation":"(Lin et al., 2017)","plainCitation":"(Lin et al., 2017)","noteIndex":0},"citationItems":[{"id":1440,"uris":["http://zotero.org/groups/3856298/items/ECX4LA2M"],"itemData":{"id":1440,"type":"article-journal","container-title":"Environmental Science &amp; Technology","DOI":"10.1021/acs.est.7b01926","ISSN":"0013-936X, 1520-5851","issue":"18","journalAbbreviation":"Environ. Sci. Technol.","language":"en","page":"10624-10632","source":"DOI.org (Crossref)","title":"Characterization of Primary Organic Aerosol from Domestic Wood, Peat, and Coal Burning in Ireland","volume":"51","author":[{"family":"Lin","given":"Chunshui"},{"family":"Ceburnis","given":"Darius"},{"family":"Hellebust","given":"Stig"},{"family":"Buckley","given":"Paul"},{"family":"Wenger","given":"John"},{"family":"Canonaco","given":"Francesco"},{"family":"Prévôt","given":"André Stephan Henry"},{"family":"Huang","given":"Ru-Jin"},{"family":"O’Dowd","given":"Colin"},{"family":"Ovadnevaite","given":"Jurgita"}],"issued":{"date-parts":[["2017",9,19]]},"citation-key":"linCharacterizationPrimaryOrganic2017"}}],"schema":"https://github.com/citation-style-language/schema/raw/master/csl-citation.json"} </w:instrText>
      </w:r>
      <w:r w:rsidRPr="00E87513">
        <w:rPr>
          <w:color w:val="0070C0"/>
        </w:rPr>
        <w:fldChar w:fldCharType="separate"/>
      </w:r>
      <w:r w:rsidRPr="00E87513">
        <w:rPr>
          <w:rFonts w:ascii="Aptos" w:hAnsi="Aptos"/>
          <w:color w:val="0070C0"/>
        </w:rPr>
        <w:t>(Lin et al., 2017)</w:t>
      </w:r>
      <w:r w:rsidRPr="00E87513">
        <w:rPr>
          <w:color w:val="0070C0"/>
        </w:rPr>
        <w:fldChar w:fldCharType="end"/>
      </w:r>
      <w:r w:rsidR="005D577F" w:rsidRPr="00E87513">
        <w:rPr>
          <w:color w:val="0070C0"/>
        </w:rPr>
        <w:t xml:space="preserve">. </w:t>
      </w:r>
      <w:r w:rsidR="00802CB3" w:rsidRPr="00E87513">
        <w:rPr>
          <w:color w:val="0070C0"/>
        </w:rPr>
        <w:t>The text has been edited to refer to levoglucosan rather than cellulose</w:t>
      </w:r>
      <w:r w:rsidR="00D015F3" w:rsidRPr="00E87513">
        <w:rPr>
          <w:color w:val="0070C0"/>
        </w:rPr>
        <w:t xml:space="preserve"> to avoid confusion</w:t>
      </w:r>
      <w:r w:rsidR="00802CB3" w:rsidRPr="00E87513">
        <w:rPr>
          <w:color w:val="0070C0"/>
        </w:rPr>
        <w:t xml:space="preserve">. </w:t>
      </w:r>
    </w:p>
    <w:p w14:paraId="0DEF0AA3" w14:textId="77777777" w:rsidR="00ED6330" w:rsidRPr="00272A8E" w:rsidRDefault="00ED6330" w:rsidP="00ED6330">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0F7A0FDD" w14:textId="333EB3C8" w:rsidR="008D3759" w:rsidRPr="00272A8E" w:rsidRDefault="008D3759" w:rsidP="00ED6330">
      <w:pPr>
        <w:rPr>
          <w:b/>
          <w:bCs/>
        </w:rPr>
      </w:pPr>
      <w:r w:rsidRPr="00272A8E">
        <w:rPr>
          <w:b/>
          <w:bCs/>
        </w:rPr>
        <w:t>Done, thank you</w:t>
      </w:r>
      <w:r w:rsidR="00D15BCE" w:rsidRPr="00272A8E">
        <w:rPr>
          <w:b/>
          <w:bCs/>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Decesari,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28192C2B" w:rsidR="007F5970" w:rsidRPr="00CB060B" w:rsidRDefault="00BE6186">
      <w:pPr>
        <w:pBdr>
          <w:bottom w:val="single" w:sz="6" w:space="1" w:color="auto"/>
        </w:pBdr>
        <w:rPr>
          <w:color w:val="0070C0"/>
        </w:rPr>
      </w:pPr>
      <w:r w:rsidRPr="00CB060B">
        <w:rPr>
          <w:color w:val="0070C0"/>
        </w:rPr>
        <w:t>Thank you for your recommendation</w:t>
      </w:r>
      <w:r w:rsidR="00D015F3" w:rsidRPr="00CB060B">
        <w:rPr>
          <w:color w:val="0070C0"/>
        </w:rPr>
        <w:t xml:space="preserve">. </w:t>
      </w:r>
      <w:r w:rsidRPr="00CB060B">
        <w:rPr>
          <w:color w:val="0070C0"/>
        </w:rPr>
        <w:t xml:space="preserve">We observe some strong similarities with the </w:t>
      </w:r>
      <w:r w:rsidR="00D015F3" w:rsidRPr="00CB060B">
        <w:rPr>
          <w:color w:val="0070C0"/>
        </w:rPr>
        <w:t>sources</w:t>
      </w:r>
      <w:r w:rsidRPr="00CB060B">
        <w:rPr>
          <w:color w:val="0070C0"/>
        </w:rPr>
        <w:t xml:space="preserve"> reported in Paglione et al.  (2024),</w:t>
      </w:r>
      <w:r w:rsidR="00D015F3" w:rsidRPr="00CB060B">
        <w:rPr>
          <w:color w:val="0070C0"/>
        </w:rPr>
        <w:t xml:space="preserve"> namely</w:t>
      </w:r>
      <w:r w:rsidR="00E613E2" w:rsidRPr="00CB060B">
        <w:rPr>
          <w:color w:val="0070C0"/>
        </w:rPr>
        <w:t xml:space="preserve"> with</w:t>
      </w:r>
      <w:r w:rsidR="00D015F3" w:rsidRPr="00CB060B">
        <w:rPr>
          <w:color w:val="0070C0"/>
        </w:rPr>
        <w:t xml:space="preserve"> sea spray</w:t>
      </w:r>
      <w:r w:rsidR="00E613E2" w:rsidRPr="00CB060B">
        <w:rPr>
          <w:color w:val="0070C0"/>
        </w:rPr>
        <w:t xml:space="preserve"> (PMOA)</w:t>
      </w:r>
      <w:r w:rsidR="00D015F3" w:rsidRPr="00CB060B">
        <w:rPr>
          <w:color w:val="0070C0"/>
        </w:rPr>
        <w:t xml:space="preserve"> and MSA</w:t>
      </w:r>
      <w:r w:rsidRPr="00CB060B">
        <w:rPr>
          <w:color w:val="0070C0"/>
        </w:rPr>
        <w:t>. The</w:t>
      </w:r>
      <w:r w:rsidR="00D015F3" w:rsidRPr="00CB060B">
        <w:rPr>
          <w:color w:val="0070C0"/>
        </w:rPr>
        <w:t xml:space="preserve"> authors present </w:t>
      </w:r>
      <w:r w:rsidRPr="00CB060B">
        <w:rPr>
          <w:color w:val="0070C0"/>
        </w:rPr>
        <w:t xml:space="preserve">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w:t>
      </w:r>
      <w:r w:rsidR="00D015F3" w:rsidRPr="00CB060B">
        <w:rPr>
          <w:color w:val="0070C0"/>
        </w:rPr>
        <w:t xml:space="preserve"> one </w:t>
      </w:r>
      <w:r w:rsidRPr="00CB060B">
        <w:rPr>
          <w:color w:val="0070C0"/>
        </w:rPr>
        <w:t>last factor being a mix of POA and SOA.</w:t>
      </w:r>
      <w:r w:rsidR="0099595E" w:rsidRPr="00CB060B">
        <w:rPr>
          <w:color w:val="0070C0"/>
        </w:rPr>
        <w:t xml:space="preserve"> </w:t>
      </w:r>
      <w:r w:rsidR="00E613E2" w:rsidRPr="00CB060B">
        <w:rPr>
          <w:color w:val="0070C0"/>
        </w:rPr>
        <w:t xml:space="preserve">A reference to this paper was added in the </w:t>
      </w:r>
      <w:r w:rsidR="005932B8" w:rsidRPr="00CB060B">
        <w:rPr>
          <w:color w:val="0070C0"/>
        </w:rPr>
        <w:t>PMOA</w:t>
      </w:r>
      <w:r w:rsidR="00E87513">
        <w:rPr>
          <w:color w:val="0070C0"/>
        </w:rPr>
        <w:t xml:space="preserve"> as well as in the MSA-OA</w:t>
      </w:r>
      <w:r w:rsidR="005932B8" w:rsidRPr="00CB060B">
        <w:rPr>
          <w:color w:val="0070C0"/>
        </w:rPr>
        <w:t xml:space="preserve"> section</w:t>
      </w:r>
      <w:r w:rsidR="00E87513">
        <w:rPr>
          <w:color w:val="0070C0"/>
        </w:rPr>
        <w:t>s</w:t>
      </w:r>
      <w:r w:rsidR="005932B8" w:rsidRPr="00CB060B">
        <w:rPr>
          <w:color w:val="0070C0"/>
        </w:rPr>
        <w:t xml:space="preserve"> of the paper</w:t>
      </w:r>
      <w:r w:rsidR="00E613E2" w:rsidRPr="00CB060B">
        <w:rPr>
          <w:color w:val="0070C0"/>
        </w:rPr>
        <w:t>.</w:t>
      </w:r>
    </w:p>
    <w:p w14:paraId="3E45D019" w14:textId="77777777" w:rsidR="009F0766" w:rsidRDefault="009F0766" w:rsidP="007F5970">
      <w:r>
        <w:t>Reviewer 2</w:t>
      </w:r>
    </w:p>
    <w:p w14:paraId="18146A21" w14:textId="1D4369FD" w:rsidR="007F5970" w:rsidRPr="00272A8E" w:rsidRDefault="007F5970" w:rsidP="007F5970">
      <w:r w:rsidRPr="00272A8E">
        <w:t xml:space="preserve">The study by Chevassus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5142584E" w:rsidR="007F5970" w:rsidRPr="00CB060B" w:rsidRDefault="007F5970" w:rsidP="007F5970">
      <w:pPr>
        <w:rPr>
          <w:color w:val="0070C0"/>
        </w:rPr>
      </w:pPr>
      <w:r w:rsidRPr="00CB060B">
        <w:rPr>
          <w:color w:val="0070C0"/>
        </w:rPr>
        <w:t xml:space="preserve">Thank you, figures resolution and formatting were improved throughout the </w:t>
      </w:r>
      <w:r w:rsidR="009F0766" w:rsidRPr="00CB060B">
        <w:rPr>
          <w:color w:val="0070C0"/>
        </w:rPr>
        <w:t>manuscript</w:t>
      </w:r>
      <w:r w:rsidRPr="00CB060B">
        <w:rPr>
          <w:color w:val="0070C0"/>
        </w:rPr>
        <w:t>.</w:t>
      </w:r>
    </w:p>
    <w:p w14:paraId="2209527A" w14:textId="77777777" w:rsidR="007F5970" w:rsidRPr="00272A8E" w:rsidRDefault="007F5970" w:rsidP="007F5970">
      <w:pPr>
        <w:numPr>
          <w:ilvl w:val="0"/>
          <w:numId w:val="1"/>
        </w:numPr>
      </w:pPr>
      <w:r w:rsidRPr="00272A8E">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1E89B639" w:rsidR="007F5970" w:rsidRDefault="007F5970">
      <w:pPr>
        <w:rPr>
          <w:color w:val="0070C0"/>
        </w:rPr>
      </w:pPr>
      <w:r w:rsidRPr="00E44C8C">
        <w:rPr>
          <w:color w:val="0070C0"/>
        </w:rPr>
        <w:t>Parametrisations from elemental ratios are beyond the scope of this paper and will be the subject of future work, the introduction was rewritten to reduce the emphasis on this aspect.</w:t>
      </w:r>
      <w:r w:rsidR="00E44C8C">
        <w:rPr>
          <w:color w:val="0070C0"/>
        </w:rPr>
        <w:t xml:space="preserve"> Elemental ratios were successfully obtained for each </w:t>
      </w:r>
      <w:r w:rsidR="00E87513">
        <w:rPr>
          <w:color w:val="0070C0"/>
        </w:rPr>
        <w:t xml:space="preserve">factor and placing them on the Van </w:t>
      </w:r>
      <w:proofErr w:type="spellStart"/>
      <w:r w:rsidR="00E87513">
        <w:rPr>
          <w:color w:val="0070C0"/>
        </w:rPr>
        <w:t>Krevlen</w:t>
      </w:r>
      <w:proofErr w:type="spellEnd"/>
      <w:r w:rsidR="00E87513">
        <w:rPr>
          <w:color w:val="0070C0"/>
        </w:rPr>
        <w:t xml:space="preserve"> plot allowed for us to conclude on a-pinene</w:t>
      </w:r>
    </w:p>
    <w:p w14:paraId="025E117B" w14:textId="77777777" w:rsidR="00E87513" w:rsidRPr="00E44C8C" w:rsidRDefault="00E87513">
      <w:pPr>
        <w:rPr>
          <w:color w:val="0070C0"/>
        </w:rPr>
      </w:pPr>
    </w:p>
    <w:sectPr w:rsidR="00E87513" w:rsidRPr="00E44C8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Ovadnevaite, Jurgita" w:date="2024-12-11T18:57:00Z" w:initials="JO">
    <w:p w14:paraId="2BCCE30B" w14:textId="77777777" w:rsidR="00481E1C" w:rsidRDefault="00481E1C" w:rsidP="00481E1C">
      <w:pPr>
        <w:pStyle w:val="CommentText"/>
      </w:pPr>
      <w:r>
        <w:rPr>
          <w:rStyle w:val="CommentReference"/>
        </w:rPr>
        <w:annotationRef/>
      </w:r>
      <w:r>
        <w:t>These are not seen in the tracked version? Why?</w:t>
      </w:r>
    </w:p>
  </w:comment>
  <w:comment w:id="5" w:author="Ovadnevaite, Jurgita" w:date="2024-12-11T18:58:00Z" w:initials="JO">
    <w:p w14:paraId="70A550A4" w14:textId="77777777" w:rsidR="00481E1C" w:rsidRDefault="00481E1C" w:rsidP="00481E1C">
      <w:pPr>
        <w:pStyle w:val="CommentText"/>
      </w:pPr>
      <w:r>
        <w:rPr>
          <w:rStyle w:val="CommentReference"/>
        </w:rPr>
        <w:annotationRef/>
      </w:r>
      <w:r>
        <w:t>Add information on how PMF was used in the marine environment, e.g. Schmale, Crippa, Paglione, etc. you know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CCE30B" w15:done="0"/>
  <w15:commentEx w15:paraId="70A55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C18EBF" w16cex:dateUtc="2024-12-11T18:57:00Z"/>
  <w16cex:commentExtensible w16cex:durableId="06884E2D" w16cex:dateUtc="2024-12-11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CCE30B" w16cid:durableId="2EC18EBF"/>
  <w16cid:commentId w16cid:paraId="70A550A4" w16cid:durableId="06884E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5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vadnevaite, Jurgita">
    <w15:presenceInfo w15:providerId="AD" w15:userId="S::0108702s@universityofgalway.ie::ab150415-b659-41ed-ab7b-dcb3fde4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0"/>
    <w:rsid w:val="00035807"/>
    <w:rsid w:val="000A1B03"/>
    <w:rsid w:val="00137A18"/>
    <w:rsid w:val="00160B15"/>
    <w:rsid w:val="00230C15"/>
    <w:rsid w:val="00272A8E"/>
    <w:rsid w:val="002F0497"/>
    <w:rsid w:val="003B2C5A"/>
    <w:rsid w:val="00481E1C"/>
    <w:rsid w:val="0048748D"/>
    <w:rsid w:val="004911B5"/>
    <w:rsid w:val="004E36D1"/>
    <w:rsid w:val="005932B8"/>
    <w:rsid w:val="005D577F"/>
    <w:rsid w:val="00615822"/>
    <w:rsid w:val="00623796"/>
    <w:rsid w:val="006271BD"/>
    <w:rsid w:val="0066306B"/>
    <w:rsid w:val="00667646"/>
    <w:rsid w:val="006677BF"/>
    <w:rsid w:val="00684758"/>
    <w:rsid w:val="006A18AB"/>
    <w:rsid w:val="006A7D5F"/>
    <w:rsid w:val="006E068E"/>
    <w:rsid w:val="006E521A"/>
    <w:rsid w:val="0070507F"/>
    <w:rsid w:val="007F5970"/>
    <w:rsid w:val="00802CB3"/>
    <w:rsid w:val="008D3759"/>
    <w:rsid w:val="0092636B"/>
    <w:rsid w:val="00937891"/>
    <w:rsid w:val="0099595E"/>
    <w:rsid w:val="009F0766"/>
    <w:rsid w:val="009F3461"/>
    <w:rsid w:val="00A026F0"/>
    <w:rsid w:val="00AA1FCF"/>
    <w:rsid w:val="00AB6889"/>
    <w:rsid w:val="00AE01B5"/>
    <w:rsid w:val="00AF2CC0"/>
    <w:rsid w:val="00BE6186"/>
    <w:rsid w:val="00BF16B3"/>
    <w:rsid w:val="00C43F0D"/>
    <w:rsid w:val="00C51BDD"/>
    <w:rsid w:val="00CB060B"/>
    <w:rsid w:val="00CC4481"/>
    <w:rsid w:val="00D015F3"/>
    <w:rsid w:val="00D1481C"/>
    <w:rsid w:val="00D15BCE"/>
    <w:rsid w:val="00DF4A1E"/>
    <w:rsid w:val="00E44C8C"/>
    <w:rsid w:val="00E613E2"/>
    <w:rsid w:val="00E87513"/>
    <w:rsid w:val="00EA425B"/>
    <w:rsid w:val="00ED6330"/>
    <w:rsid w:val="00EF2513"/>
    <w:rsid w:val="00F87EF0"/>
    <w:rsid w:val="00FB4C9F"/>
    <w:rsid w:val="00FB4D0B"/>
    <w:rsid w:val="00FD4BF5"/>
    <w:rsid w:val="00FD6A07"/>
    <w:rsid w:val="00FF6C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689E90D0-AEB6-4739-AC27-CA3C5EF5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Ovadnevaite, Jurgita</cp:lastModifiedBy>
  <cp:revision>5</cp:revision>
  <dcterms:created xsi:type="dcterms:W3CDTF">2024-12-11T12:19:00Z</dcterms:created>
  <dcterms:modified xsi:type="dcterms:W3CDTF">2024-12-11T19:10:00Z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